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647"/>
        <w:gridCol w:w="414"/>
      </w:tblGrid>
      <w:tr w:rsidR="008F7606" w:rsidRPr="0079651B" w14:paraId="5DF0F34B" w14:textId="77777777" w:rsidTr="008F7606">
        <w:tc>
          <w:tcPr>
            <w:tcW w:w="567" w:type="dxa"/>
          </w:tcPr>
          <w:p w14:paraId="5DF0F348" w14:textId="77777777" w:rsidR="008F7606" w:rsidRPr="0079651B" w:rsidRDefault="008F7606">
            <w:pPr>
              <w:rPr>
                <w:rFonts w:cstheme="minorHAnsi"/>
              </w:rPr>
            </w:pPr>
          </w:p>
        </w:tc>
        <w:tc>
          <w:tcPr>
            <w:tcW w:w="8647" w:type="dxa"/>
          </w:tcPr>
          <w:p w14:paraId="5DF0F349" w14:textId="77777777" w:rsidR="008F7606" w:rsidRPr="0079651B" w:rsidRDefault="008F7606">
            <w:pPr>
              <w:rPr>
                <w:rFonts w:cstheme="minorHAnsi"/>
              </w:rPr>
            </w:pPr>
          </w:p>
        </w:tc>
        <w:tc>
          <w:tcPr>
            <w:tcW w:w="414" w:type="dxa"/>
          </w:tcPr>
          <w:p w14:paraId="5DF0F34A" w14:textId="77777777" w:rsidR="008F7606" w:rsidRPr="0079651B" w:rsidRDefault="008F7606">
            <w:pPr>
              <w:rPr>
                <w:rFonts w:cstheme="minorHAnsi"/>
              </w:rPr>
            </w:pPr>
          </w:p>
        </w:tc>
      </w:tr>
      <w:tr w:rsidR="002E66F8" w:rsidRPr="0079651B" w14:paraId="5DF0F34F" w14:textId="77777777" w:rsidTr="008F7606">
        <w:tc>
          <w:tcPr>
            <w:tcW w:w="567" w:type="dxa"/>
          </w:tcPr>
          <w:p w14:paraId="5DF0F34C" w14:textId="77777777" w:rsidR="008F7606" w:rsidRPr="0079651B" w:rsidRDefault="008F7606">
            <w:pPr>
              <w:rPr>
                <w:rFonts w:cstheme="minorHAnsi"/>
                <w:color w:val="2F5496" w:themeColor="accent5" w:themeShade="BF"/>
              </w:rPr>
            </w:pPr>
          </w:p>
        </w:tc>
        <w:tc>
          <w:tcPr>
            <w:tcW w:w="8647" w:type="dxa"/>
          </w:tcPr>
          <w:p w14:paraId="6C2DB94E" w14:textId="3CD9CBCC" w:rsidR="002E66F8" w:rsidRPr="0079651B" w:rsidRDefault="00DF1514" w:rsidP="002E66F8">
            <w:pPr>
              <w:jc w:val="center"/>
              <w:rPr>
                <w:rFonts w:cstheme="minorHAnsi"/>
                <w:b/>
                <w:color w:val="2F5496" w:themeColor="accent5" w:themeShade="BF"/>
                <w:sz w:val="40"/>
                <w:szCs w:val="72"/>
              </w:rPr>
            </w:pPr>
            <w:r>
              <w:rPr>
                <w:rFonts w:cstheme="minorHAnsi"/>
                <w:b/>
                <w:color w:val="2F5496" w:themeColor="accent5" w:themeShade="BF"/>
                <w:sz w:val="40"/>
                <w:szCs w:val="72"/>
              </w:rPr>
              <w:t xml:space="preserve">User </w:t>
            </w:r>
            <w:proofErr w:type="spellStart"/>
            <w:r>
              <w:rPr>
                <w:rFonts w:cstheme="minorHAnsi"/>
                <w:b/>
                <w:color w:val="2F5496" w:themeColor="accent5" w:themeShade="BF"/>
                <w:sz w:val="40"/>
                <w:szCs w:val="72"/>
              </w:rPr>
              <w:t>Requirements</w:t>
            </w:r>
            <w:proofErr w:type="spellEnd"/>
          </w:p>
          <w:p w14:paraId="57B3D211" w14:textId="77777777" w:rsidR="002E66F8" w:rsidRPr="0079651B" w:rsidRDefault="002E66F8" w:rsidP="00E50F83">
            <w:pPr>
              <w:jc w:val="center"/>
              <w:rPr>
                <w:rFonts w:cstheme="minorHAnsi"/>
                <w:b/>
                <w:color w:val="2F5496" w:themeColor="accent5" w:themeShade="BF"/>
                <w:sz w:val="40"/>
                <w:szCs w:val="72"/>
              </w:rPr>
            </w:pPr>
          </w:p>
          <w:p w14:paraId="5DF0F34D" w14:textId="3F43CAEA" w:rsidR="002E66F8" w:rsidRPr="0079651B" w:rsidRDefault="001169E5" w:rsidP="009E2696">
            <w:pPr>
              <w:jc w:val="center"/>
              <w:rPr>
                <w:rFonts w:cstheme="minorHAnsi"/>
                <w:color w:val="2F5496" w:themeColor="accent5" w:themeShade="BF"/>
                <w:sz w:val="72"/>
                <w:szCs w:val="72"/>
              </w:rPr>
            </w:pPr>
            <w:r>
              <w:rPr>
                <w:rFonts w:cstheme="minorHAnsi"/>
                <w:b/>
                <w:color w:val="2F5496" w:themeColor="accent5" w:themeShade="BF"/>
                <w:sz w:val="40"/>
                <w:szCs w:val="72"/>
              </w:rPr>
              <w:t>SGP GENERATOR – FULL RESPONSIVE</w:t>
            </w:r>
          </w:p>
        </w:tc>
        <w:tc>
          <w:tcPr>
            <w:tcW w:w="414" w:type="dxa"/>
          </w:tcPr>
          <w:p w14:paraId="5DF0F34E" w14:textId="77777777" w:rsidR="008F7606" w:rsidRPr="0079651B" w:rsidRDefault="008F7606">
            <w:pPr>
              <w:rPr>
                <w:rFonts w:cstheme="minorHAnsi"/>
                <w:color w:val="2F5496" w:themeColor="accent5" w:themeShade="BF"/>
              </w:rPr>
            </w:pPr>
          </w:p>
        </w:tc>
      </w:tr>
      <w:tr w:rsidR="008F7606" w:rsidRPr="0079651B" w14:paraId="5DF0F353" w14:textId="77777777" w:rsidTr="008F7606">
        <w:tc>
          <w:tcPr>
            <w:tcW w:w="567" w:type="dxa"/>
          </w:tcPr>
          <w:p w14:paraId="5DF0F350" w14:textId="77777777" w:rsidR="008F7606" w:rsidRPr="0079651B" w:rsidRDefault="008F7606">
            <w:pPr>
              <w:rPr>
                <w:rFonts w:cstheme="minorHAnsi"/>
              </w:rPr>
            </w:pPr>
          </w:p>
        </w:tc>
        <w:tc>
          <w:tcPr>
            <w:tcW w:w="8647" w:type="dxa"/>
          </w:tcPr>
          <w:p w14:paraId="5DF0F351" w14:textId="77777777" w:rsidR="008F7606" w:rsidRPr="0079651B" w:rsidRDefault="008F7606">
            <w:pPr>
              <w:rPr>
                <w:rFonts w:cstheme="minorHAnsi"/>
              </w:rPr>
            </w:pPr>
          </w:p>
        </w:tc>
        <w:tc>
          <w:tcPr>
            <w:tcW w:w="414" w:type="dxa"/>
          </w:tcPr>
          <w:p w14:paraId="5DF0F352" w14:textId="77777777" w:rsidR="008F7606" w:rsidRPr="0079651B" w:rsidRDefault="008F7606">
            <w:pPr>
              <w:rPr>
                <w:rFonts w:cstheme="minorHAnsi"/>
              </w:rPr>
            </w:pPr>
          </w:p>
        </w:tc>
      </w:tr>
      <w:tr w:rsidR="008F7606" w:rsidRPr="0079651B" w14:paraId="5DF0F357" w14:textId="77777777" w:rsidTr="008F7606">
        <w:tc>
          <w:tcPr>
            <w:tcW w:w="567" w:type="dxa"/>
          </w:tcPr>
          <w:p w14:paraId="5DF0F354" w14:textId="77777777" w:rsidR="008F7606" w:rsidRPr="0079651B" w:rsidRDefault="008F7606">
            <w:pPr>
              <w:rPr>
                <w:rFonts w:cstheme="minorHAnsi"/>
              </w:rPr>
            </w:pPr>
          </w:p>
        </w:tc>
        <w:tc>
          <w:tcPr>
            <w:tcW w:w="8647" w:type="dxa"/>
          </w:tcPr>
          <w:p w14:paraId="5DF0F355" w14:textId="410F5452" w:rsidR="008F7606" w:rsidRPr="0079651B" w:rsidRDefault="008F7606" w:rsidP="00184AC6">
            <w:pPr>
              <w:jc w:val="center"/>
              <w:rPr>
                <w:rFonts w:cstheme="minorHAnsi"/>
                <w:color w:val="1F4E79" w:themeColor="accent1" w:themeShade="80"/>
                <w:sz w:val="40"/>
                <w:szCs w:val="40"/>
              </w:rPr>
            </w:pPr>
          </w:p>
        </w:tc>
        <w:tc>
          <w:tcPr>
            <w:tcW w:w="414" w:type="dxa"/>
          </w:tcPr>
          <w:p w14:paraId="5DF0F356" w14:textId="77777777" w:rsidR="008F7606" w:rsidRPr="0079651B" w:rsidRDefault="008F7606">
            <w:pPr>
              <w:rPr>
                <w:rFonts w:cstheme="minorHAnsi"/>
              </w:rPr>
            </w:pPr>
          </w:p>
        </w:tc>
      </w:tr>
      <w:tr w:rsidR="008F7606" w:rsidRPr="0079651B" w14:paraId="5DF0F35B" w14:textId="77777777" w:rsidTr="008F7606">
        <w:tc>
          <w:tcPr>
            <w:tcW w:w="567" w:type="dxa"/>
          </w:tcPr>
          <w:p w14:paraId="5DF0F358" w14:textId="77777777" w:rsidR="008F7606" w:rsidRPr="0079651B" w:rsidRDefault="008F7606">
            <w:pPr>
              <w:rPr>
                <w:rFonts w:cstheme="minorHAnsi"/>
              </w:rPr>
            </w:pPr>
          </w:p>
        </w:tc>
        <w:tc>
          <w:tcPr>
            <w:tcW w:w="8647" w:type="dxa"/>
          </w:tcPr>
          <w:p w14:paraId="5DF0F359" w14:textId="77777777" w:rsidR="008F7606" w:rsidRPr="0079651B" w:rsidRDefault="008F7606">
            <w:pPr>
              <w:rPr>
                <w:rFonts w:cstheme="minorHAnsi"/>
              </w:rPr>
            </w:pPr>
          </w:p>
        </w:tc>
        <w:tc>
          <w:tcPr>
            <w:tcW w:w="414" w:type="dxa"/>
          </w:tcPr>
          <w:p w14:paraId="5DF0F35A" w14:textId="77777777" w:rsidR="008F7606" w:rsidRPr="0079651B" w:rsidRDefault="008F7606">
            <w:pPr>
              <w:rPr>
                <w:rFonts w:cstheme="minorHAnsi"/>
              </w:rPr>
            </w:pPr>
          </w:p>
        </w:tc>
      </w:tr>
    </w:tbl>
    <w:tbl>
      <w:tblPr>
        <w:tblW w:w="0" w:type="auto"/>
        <w:jc w:val="center"/>
        <w:tblLayout w:type="fixed"/>
        <w:tblCellMar>
          <w:left w:w="70" w:type="dxa"/>
          <w:right w:w="70" w:type="dxa"/>
        </w:tblCellMar>
        <w:tblLook w:val="0000" w:firstRow="0" w:lastRow="0" w:firstColumn="0" w:lastColumn="0" w:noHBand="0" w:noVBand="0"/>
      </w:tblPr>
      <w:tblGrid>
        <w:gridCol w:w="3529"/>
        <w:gridCol w:w="1786"/>
        <w:gridCol w:w="1276"/>
        <w:gridCol w:w="2977"/>
      </w:tblGrid>
      <w:tr w:rsidR="002E66F8" w:rsidRPr="0079651B" w14:paraId="437E5553" w14:textId="77777777" w:rsidTr="00F16CDD">
        <w:trPr>
          <w:cantSplit/>
          <w:jc w:val="center"/>
        </w:trPr>
        <w:tc>
          <w:tcPr>
            <w:tcW w:w="3529" w:type="dxa"/>
            <w:tcBorders>
              <w:top w:val="single" w:sz="12" w:space="0" w:color="auto"/>
              <w:left w:val="single" w:sz="12" w:space="0" w:color="auto"/>
              <w:bottom w:val="single" w:sz="6" w:space="0" w:color="auto"/>
              <w:right w:val="single" w:sz="4" w:space="0" w:color="auto"/>
            </w:tcBorders>
          </w:tcPr>
          <w:p w14:paraId="052B899E" w14:textId="77777777" w:rsidR="002E66F8" w:rsidRPr="0079651B" w:rsidRDefault="002E66F8" w:rsidP="003D526B">
            <w:pPr>
              <w:rPr>
                <w:rFonts w:cstheme="minorHAnsi"/>
                <w:b/>
              </w:rPr>
            </w:pPr>
            <w:r w:rsidRPr="0079651B">
              <w:rPr>
                <w:rFonts w:cstheme="minorHAnsi"/>
                <w:b/>
              </w:rPr>
              <w:t>Ciclo di emissione</w:t>
            </w:r>
          </w:p>
        </w:tc>
        <w:tc>
          <w:tcPr>
            <w:tcW w:w="1786" w:type="dxa"/>
            <w:tcBorders>
              <w:top w:val="single" w:sz="12" w:space="0" w:color="auto"/>
              <w:left w:val="single" w:sz="4" w:space="0" w:color="auto"/>
              <w:bottom w:val="single" w:sz="6" w:space="0" w:color="auto"/>
              <w:right w:val="single" w:sz="6" w:space="0" w:color="auto"/>
            </w:tcBorders>
          </w:tcPr>
          <w:p w14:paraId="724B2486" w14:textId="77777777" w:rsidR="002E66F8" w:rsidRPr="0079651B" w:rsidRDefault="002E66F8" w:rsidP="003D526B">
            <w:pPr>
              <w:jc w:val="center"/>
              <w:rPr>
                <w:rFonts w:cstheme="minorHAnsi"/>
                <w:b/>
              </w:rPr>
            </w:pPr>
            <w:r w:rsidRPr="0079651B">
              <w:rPr>
                <w:rFonts w:cstheme="minorHAnsi"/>
                <w:b/>
              </w:rPr>
              <w:t>Acronimi</w:t>
            </w:r>
          </w:p>
        </w:tc>
        <w:tc>
          <w:tcPr>
            <w:tcW w:w="1276" w:type="dxa"/>
            <w:tcBorders>
              <w:top w:val="single" w:sz="12" w:space="0" w:color="auto"/>
              <w:left w:val="single" w:sz="6" w:space="0" w:color="auto"/>
              <w:bottom w:val="single" w:sz="6" w:space="0" w:color="auto"/>
              <w:right w:val="single" w:sz="6" w:space="0" w:color="auto"/>
            </w:tcBorders>
          </w:tcPr>
          <w:p w14:paraId="47C51660" w14:textId="77777777" w:rsidR="002E66F8" w:rsidRPr="0079651B" w:rsidRDefault="002E66F8" w:rsidP="003D526B">
            <w:pPr>
              <w:jc w:val="center"/>
              <w:rPr>
                <w:rFonts w:cstheme="minorHAnsi"/>
                <w:b/>
              </w:rPr>
            </w:pPr>
            <w:r w:rsidRPr="0079651B">
              <w:rPr>
                <w:rFonts w:cstheme="minorHAnsi"/>
                <w:b/>
              </w:rPr>
              <w:t>Data</w:t>
            </w:r>
          </w:p>
        </w:tc>
        <w:tc>
          <w:tcPr>
            <w:tcW w:w="2977" w:type="dxa"/>
            <w:tcBorders>
              <w:top w:val="single" w:sz="12" w:space="0" w:color="auto"/>
              <w:left w:val="single" w:sz="6" w:space="0" w:color="auto"/>
              <w:bottom w:val="single" w:sz="6" w:space="0" w:color="auto"/>
              <w:right w:val="single" w:sz="12" w:space="0" w:color="auto"/>
            </w:tcBorders>
          </w:tcPr>
          <w:p w14:paraId="6EF837B7" w14:textId="77777777" w:rsidR="002E66F8" w:rsidRPr="0079651B" w:rsidRDefault="002E66F8" w:rsidP="003D526B">
            <w:pPr>
              <w:jc w:val="center"/>
              <w:rPr>
                <w:rFonts w:cstheme="minorHAnsi"/>
                <w:b/>
              </w:rPr>
            </w:pPr>
            <w:r w:rsidRPr="0079651B">
              <w:rPr>
                <w:rFonts w:cstheme="minorHAnsi"/>
                <w:b/>
              </w:rPr>
              <w:t>Firma</w:t>
            </w:r>
          </w:p>
        </w:tc>
      </w:tr>
      <w:tr w:rsidR="002E66F8" w:rsidRPr="0079651B" w14:paraId="785A78C0" w14:textId="77777777" w:rsidTr="00F16CDD">
        <w:trPr>
          <w:cantSplit/>
          <w:jc w:val="center"/>
        </w:trPr>
        <w:tc>
          <w:tcPr>
            <w:tcW w:w="3529" w:type="dxa"/>
            <w:tcBorders>
              <w:top w:val="single" w:sz="12" w:space="0" w:color="auto"/>
              <w:left w:val="single" w:sz="12" w:space="0" w:color="auto"/>
              <w:bottom w:val="single" w:sz="6" w:space="0" w:color="auto"/>
              <w:right w:val="single" w:sz="4" w:space="0" w:color="auto"/>
            </w:tcBorders>
          </w:tcPr>
          <w:p w14:paraId="609C3614" w14:textId="76A68956" w:rsidR="002E66F8" w:rsidRDefault="002E66F8" w:rsidP="003D526B">
            <w:pPr>
              <w:rPr>
                <w:rFonts w:cstheme="minorHAnsi"/>
              </w:rPr>
            </w:pPr>
            <w:r w:rsidRPr="000E75B3">
              <w:rPr>
                <w:rFonts w:cstheme="minorHAnsi"/>
              </w:rPr>
              <w:t>Redatto da:</w:t>
            </w:r>
            <w:r w:rsidR="005C6EA1" w:rsidRPr="000E75B3">
              <w:rPr>
                <w:rFonts w:cstheme="minorHAnsi"/>
              </w:rPr>
              <w:br/>
              <w:t>Marco Rebuglio</w:t>
            </w:r>
          </w:p>
          <w:p w14:paraId="4DA1F577" w14:textId="77777777" w:rsidR="00D2164B" w:rsidRDefault="00D2164B" w:rsidP="003D526B">
            <w:pPr>
              <w:rPr>
                <w:rFonts w:cstheme="minorHAnsi"/>
              </w:rPr>
            </w:pPr>
          </w:p>
          <w:p w14:paraId="55EE608D" w14:textId="2087BF0F" w:rsidR="00D2164B" w:rsidRPr="000E75B3" w:rsidRDefault="00D2164B" w:rsidP="003D526B">
            <w:pPr>
              <w:rPr>
                <w:rFonts w:cstheme="minorHAnsi"/>
              </w:rPr>
            </w:pPr>
            <w:r>
              <w:rPr>
                <w:rFonts w:cstheme="minorHAnsi"/>
              </w:rPr>
              <w:t>Domenico Romeo</w:t>
            </w:r>
          </w:p>
          <w:p w14:paraId="63D390CE" w14:textId="48E4BFD5" w:rsidR="002E66F8" w:rsidRPr="000E75B3" w:rsidRDefault="002E66F8" w:rsidP="003D526B">
            <w:pPr>
              <w:pStyle w:val="Intestazione"/>
              <w:rPr>
                <w:rFonts w:cstheme="minorHAnsi"/>
              </w:rPr>
            </w:pPr>
          </w:p>
        </w:tc>
        <w:tc>
          <w:tcPr>
            <w:tcW w:w="1786" w:type="dxa"/>
            <w:tcBorders>
              <w:top w:val="single" w:sz="12" w:space="0" w:color="auto"/>
              <w:left w:val="single" w:sz="4" w:space="0" w:color="auto"/>
              <w:bottom w:val="single" w:sz="6" w:space="0" w:color="auto"/>
              <w:right w:val="single" w:sz="6" w:space="0" w:color="auto"/>
            </w:tcBorders>
          </w:tcPr>
          <w:p w14:paraId="3C3A4829" w14:textId="77777777" w:rsidR="002E66F8" w:rsidRDefault="000E75B3" w:rsidP="00F16CDD">
            <w:pPr>
              <w:rPr>
                <w:rFonts w:cstheme="minorHAnsi"/>
              </w:rPr>
            </w:pPr>
            <w:r w:rsidRPr="000E75B3">
              <w:rPr>
                <w:rFonts w:cstheme="minorHAnsi"/>
              </w:rPr>
              <w:t>Sport</w:t>
            </w:r>
            <w:r w:rsidR="00D2164B">
              <w:rPr>
                <w:rFonts w:cstheme="minorHAnsi"/>
              </w:rPr>
              <w:t>sbook Experience Manager</w:t>
            </w:r>
          </w:p>
          <w:p w14:paraId="7A48E091" w14:textId="6DBFF723" w:rsidR="00D2164B" w:rsidRPr="000E75B3" w:rsidRDefault="00D2164B" w:rsidP="00D2164B">
            <w:pPr>
              <w:rPr>
                <w:rFonts w:cstheme="minorHAnsi"/>
              </w:rPr>
            </w:pPr>
            <w:r w:rsidRPr="000E75B3">
              <w:rPr>
                <w:rFonts w:cstheme="minorHAnsi"/>
              </w:rPr>
              <w:t>Sport</w:t>
            </w:r>
            <w:r>
              <w:rPr>
                <w:rFonts w:cstheme="minorHAnsi"/>
              </w:rPr>
              <w:t xml:space="preserve">sbook Platform </w:t>
            </w:r>
            <w:proofErr w:type="spellStart"/>
            <w:r>
              <w:rPr>
                <w:rFonts w:cstheme="minorHAnsi"/>
              </w:rPr>
              <w:t>Specialist</w:t>
            </w:r>
            <w:proofErr w:type="spellEnd"/>
          </w:p>
        </w:tc>
        <w:tc>
          <w:tcPr>
            <w:tcW w:w="1276" w:type="dxa"/>
            <w:tcBorders>
              <w:top w:val="single" w:sz="12" w:space="0" w:color="auto"/>
              <w:left w:val="single" w:sz="6" w:space="0" w:color="auto"/>
              <w:bottom w:val="single" w:sz="6" w:space="0" w:color="auto"/>
              <w:right w:val="single" w:sz="6" w:space="0" w:color="auto"/>
            </w:tcBorders>
          </w:tcPr>
          <w:p w14:paraId="0F44F862" w14:textId="6460AB35" w:rsidR="002E66F8" w:rsidRPr="0079651B" w:rsidRDefault="00271206" w:rsidP="00901CA2">
            <w:pPr>
              <w:rPr>
                <w:rFonts w:cstheme="minorHAnsi"/>
              </w:rPr>
            </w:pPr>
            <w:r>
              <w:rPr>
                <w:rFonts w:cstheme="minorHAnsi"/>
              </w:rPr>
              <w:t>15</w:t>
            </w:r>
            <w:r w:rsidR="005C6EA1">
              <w:rPr>
                <w:rFonts w:cstheme="minorHAnsi"/>
              </w:rPr>
              <w:t>/</w:t>
            </w:r>
            <w:r>
              <w:rPr>
                <w:rFonts w:cstheme="minorHAnsi"/>
              </w:rPr>
              <w:t>03</w:t>
            </w:r>
            <w:r w:rsidR="005C6EA1">
              <w:rPr>
                <w:rFonts w:cstheme="minorHAnsi"/>
              </w:rPr>
              <w:t>/20</w:t>
            </w:r>
            <w:r w:rsidR="004B539E">
              <w:rPr>
                <w:rFonts w:cstheme="minorHAnsi"/>
              </w:rPr>
              <w:t>2</w:t>
            </w:r>
            <w:r>
              <w:rPr>
                <w:rFonts w:cstheme="minorHAnsi"/>
              </w:rPr>
              <w:t>4</w:t>
            </w:r>
          </w:p>
        </w:tc>
        <w:tc>
          <w:tcPr>
            <w:tcW w:w="2977" w:type="dxa"/>
            <w:tcBorders>
              <w:top w:val="single" w:sz="12" w:space="0" w:color="auto"/>
              <w:left w:val="single" w:sz="6" w:space="0" w:color="auto"/>
              <w:bottom w:val="single" w:sz="6" w:space="0" w:color="auto"/>
              <w:right w:val="single" w:sz="12" w:space="0" w:color="auto"/>
            </w:tcBorders>
          </w:tcPr>
          <w:p w14:paraId="63F991C7" w14:textId="77777777" w:rsidR="002E66F8" w:rsidRPr="0079651B" w:rsidRDefault="002E66F8" w:rsidP="003D526B">
            <w:pPr>
              <w:jc w:val="center"/>
              <w:rPr>
                <w:rFonts w:cstheme="minorHAnsi"/>
                <w:b/>
                <w:i/>
              </w:rPr>
            </w:pPr>
          </w:p>
        </w:tc>
      </w:tr>
      <w:tr w:rsidR="002E66F8" w:rsidRPr="0079651B" w14:paraId="398DF021" w14:textId="77777777" w:rsidTr="00F16CDD">
        <w:trPr>
          <w:cantSplit/>
          <w:jc w:val="center"/>
        </w:trPr>
        <w:tc>
          <w:tcPr>
            <w:tcW w:w="3529" w:type="dxa"/>
            <w:tcBorders>
              <w:top w:val="single" w:sz="6" w:space="0" w:color="auto"/>
              <w:left w:val="single" w:sz="12" w:space="0" w:color="auto"/>
              <w:right w:val="single" w:sz="4" w:space="0" w:color="auto"/>
            </w:tcBorders>
          </w:tcPr>
          <w:p w14:paraId="3DC0A275" w14:textId="6608CE20" w:rsidR="002E66F8" w:rsidRDefault="00F16CDD" w:rsidP="003D526B">
            <w:pPr>
              <w:rPr>
                <w:rFonts w:cstheme="minorHAnsi"/>
              </w:rPr>
            </w:pPr>
            <w:r>
              <w:rPr>
                <w:rFonts w:cstheme="minorHAnsi"/>
              </w:rPr>
              <w:t>Verificato da:</w:t>
            </w:r>
          </w:p>
          <w:p w14:paraId="32297BBE" w14:textId="0EAE6F3E" w:rsidR="00AA7ABB" w:rsidRPr="0079651B" w:rsidRDefault="00AA7ABB" w:rsidP="003D526B">
            <w:pPr>
              <w:rPr>
                <w:rFonts w:cstheme="minorHAnsi"/>
              </w:rPr>
            </w:pPr>
          </w:p>
        </w:tc>
        <w:tc>
          <w:tcPr>
            <w:tcW w:w="1786" w:type="dxa"/>
            <w:tcBorders>
              <w:top w:val="single" w:sz="6" w:space="0" w:color="auto"/>
              <w:left w:val="single" w:sz="4" w:space="0" w:color="auto"/>
              <w:bottom w:val="single" w:sz="6" w:space="0" w:color="auto"/>
              <w:right w:val="single" w:sz="6" w:space="0" w:color="auto"/>
            </w:tcBorders>
          </w:tcPr>
          <w:p w14:paraId="4B4B58AF" w14:textId="1AF8D026" w:rsidR="002E66F8" w:rsidRPr="0079651B" w:rsidRDefault="002E66F8" w:rsidP="003D526B">
            <w:pPr>
              <w:jc w:val="center"/>
              <w:rPr>
                <w:rFonts w:cstheme="minorHAnsi"/>
              </w:rPr>
            </w:pPr>
          </w:p>
        </w:tc>
        <w:tc>
          <w:tcPr>
            <w:tcW w:w="1276" w:type="dxa"/>
            <w:tcBorders>
              <w:top w:val="single" w:sz="6" w:space="0" w:color="auto"/>
              <w:left w:val="single" w:sz="6" w:space="0" w:color="auto"/>
              <w:bottom w:val="single" w:sz="6" w:space="0" w:color="auto"/>
              <w:right w:val="single" w:sz="6" w:space="0" w:color="auto"/>
            </w:tcBorders>
          </w:tcPr>
          <w:p w14:paraId="565655F2" w14:textId="54EB6714" w:rsidR="002E66F8" w:rsidRPr="0079651B" w:rsidRDefault="002E66F8" w:rsidP="003D526B">
            <w:pPr>
              <w:jc w:val="center"/>
              <w:rPr>
                <w:rFonts w:cstheme="minorHAnsi"/>
              </w:rPr>
            </w:pPr>
          </w:p>
        </w:tc>
        <w:tc>
          <w:tcPr>
            <w:tcW w:w="2977" w:type="dxa"/>
            <w:tcBorders>
              <w:top w:val="single" w:sz="6" w:space="0" w:color="auto"/>
              <w:left w:val="single" w:sz="6" w:space="0" w:color="auto"/>
              <w:bottom w:val="single" w:sz="6" w:space="0" w:color="auto"/>
              <w:right w:val="single" w:sz="12" w:space="0" w:color="auto"/>
            </w:tcBorders>
          </w:tcPr>
          <w:p w14:paraId="492C0A24" w14:textId="77777777" w:rsidR="002E66F8" w:rsidRPr="0079651B" w:rsidRDefault="002E66F8" w:rsidP="003D526B">
            <w:pPr>
              <w:jc w:val="center"/>
              <w:rPr>
                <w:rFonts w:cstheme="minorHAnsi"/>
              </w:rPr>
            </w:pPr>
          </w:p>
        </w:tc>
      </w:tr>
      <w:tr w:rsidR="002E66F8" w:rsidRPr="0079651B" w14:paraId="78EA4512" w14:textId="77777777" w:rsidTr="00F16CDD">
        <w:trPr>
          <w:cantSplit/>
          <w:jc w:val="center"/>
        </w:trPr>
        <w:tc>
          <w:tcPr>
            <w:tcW w:w="3529" w:type="dxa"/>
            <w:tcBorders>
              <w:top w:val="single" w:sz="6" w:space="0" w:color="auto"/>
              <w:left w:val="single" w:sz="12" w:space="0" w:color="auto"/>
              <w:bottom w:val="single" w:sz="12" w:space="0" w:color="auto"/>
              <w:right w:val="single" w:sz="4" w:space="0" w:color="auto"/>
            </w:tcBorders>
          </w:tcPr>
          <w:p w14:paraId="1541EECB" w14:textId="77777777" w:rsidR="002E66F8" w:rsidRPr="0079651B" w:rsidRDefault="002E66F8" w:rsidP="003D526B">
            <w:pPr>
              <w:rPr>
                <w:rFonts w:cstheme="minorHAnsi"/>
              </w:rPr>
            </w:pPr>
            <w:r w:rsidRPr="0079651B">
              <w:rPr>
                <w:rFonts w:cstheme="minorHAnsi"/>
              </w:rPr>
              <w:t>Approvato da:</w:t>
            </w:r>
          </w:p>
          <w:p w14:paraId="1D729C31" w14:textId="54EE4C21" w:rsidR="002E66F8" w:rsidRPr="0079651B" w:rsidRDefault="002E66F8" w:rsidP="003D526B">
            <w:pPr>
              <w:rPr>
                <w:rFonts w:cstheme="minorHAnsi"/>
              </w:rPr>
            </w:pPr>
          </w:p>
        </w:tc>
        <w:tc>
          <w:tcPr>
            <w:tcW w:w="1786" w:type="dxa"/>
            <w:tcBorders>
              <w:top w:val="single" w:sz="6" w:space="0" w:color="auto"/>
              <w:left w:val="single" w:sz="4" w:space="0" w:color="auto"/>
              <w:bottom w:val="single" w:sz="12" w:space="0" w:color="auto"/>
              <w:right w:val="single" w:sz="6" w:space="0" w:color="auto"/>
            </w:tcBorders>
          </w:tcPr>
          <w:p w14:paraId="50DED15A" w14:textId="77777777" w:rsidR="002E66F8" w:rsidRPr="0079651B" w:rsidRDefault="002E66F8" w:rsidP="003D526B">
            <w:pPr>
              <w:pStyle w:val="Intestazione"/>
              <w:jc w:val="center"/>
              <w:rPr>
                <w:rFonts w:cstheme="minorHAnsi"/>
              </w:rPr>
            </w:pPr>
          </w:p>
          <w:p w14:paraId="0F124376" w14:textId="77777777" w:rsidR="002E66F8" w:rsidRPr="0079651B" w:rsidRDefault="002E66F8" w:rsidP="003D526B">
            <w:pPr>
              <w:pStyle w:val="Intestazione"/>
              <w:jc w:val="center"/>
              <w:rPr>
                <w:rFonts w:cstheme="minorHAnsi"/>
              </w:rPr>
            </w:pPr>
          </w:p>
        </w:tc>
        <w:tc>
          <w:tcPr>
            <w:tcW w:w="1276" w:type="dxa"/>
            <w:tcBorders>
              <w:top w:val="single" w:sz="6" w:space="0" w:color="auto"/>
              <w:left w:val="single" w:sz="6" w:space="0" w:color="auto"/>
              <w:bottom w:val="single" w:sz="12" w:space="0" w:color="auto"/>
              <w:right w:val="single" w:sz="6" w:space="0" w:color="auto"/>
            </w:tcBorders>
          </w:tcPr>
          <w:p w14:paraId="4AB2D092" w14:textId="65DE42FB" w:rsidR="002E66F8" w:rsidRPr="0079651B" w:rsidRDefault="002E66F8" w:rsidP="003D526B">
            <w:pPr>
              <w:jc w:val="center"/>
              <w:rPr>
                <w:rFonts w:cstheme="minorHAnsi"/>
              </w:rPr>
            </w:pPr>
          </w:p>
        </w:tc>
        <w:tc>
          <w:tcPr>
            <w:tcW w:w="2977" w:type="dxa"/>
            <w:tcBorders>
              <w:top w:val="single" w:sz="6" w:space="0" w:color="auto"/>
              <w:left w:val="single" w:sz="6" w:space="0" w:color="auto"/>
              <w:bottom w:val="single" w:sz="12" w:space="0" w:color="auto"/>
              <w:right w:val="single" w:sz="12" w:space="0" w:color="auto"/>
            </w:tcBorders>
          </w:tcPr>
          <w:p w14:paraId="48F84E8D" w14:textId="77777777" w:rsidR="002E66F8" w:rsidRPr="0079651B" w:rsidRDefault="002E66F8" w:rsidP="003D526B">
            <w:pPr>
              <w:jc w:val="center"/>
              <w:rPr>
                <w:rFonts w:cstheme="minorHAnsi"/>
              </w:rPr>
            </w:pPr>
          </w:p>
        </w:tc>
      </w:tr>
    </w:tbl>
    <w:p w14:paraId="4E68B92D" w14:textId="77777777" w:rsidR="002E66F8" w:rsidRPr="0079651B" w:rsidRDefault="002E66F8" w:rsidP="002E66F8">
      <w:pPr>
        <w:rPr>
          <w:rFonts w:cstheme="minorHAnsi"/>
        </w:rPr>
      </w:pPr>
    </w:p>
    <w:tbl>
      <w:tblPr>
        <w:tblW w:w="9582" w:type="dxa"/>
        <w:tblInd w:w="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77"/>
        <w:gridCol w:w="6378"/>
        <w:gridCol w:w="2127"/>
      </w:tblGrid>
      <w:tr w:rsidR="002E66F8" w:rsidRPr="0079651B" w14:paraId="515F9031" w14:textId="77777777" w:rsidTr="003D526B">
        <w:trPr>
          <w:cantSplit/>
        </w:trPr>
        <w:tc>
          <w:tcPr>
            <w:tcW w:w="1077" w:type="dxa"/>
          </w:tcPr>
          <w:p w14:paraId="2294D415" w14:textId="77777777" w:rsidR="002E66F8" w:rsidRPr="0079651B" w:rsidRDefault="002E66F8" w:rsidP="003D526B">
            <w:pPr>
              <w:jc w:val="center"/>
              <w:rPr>
                <w:rFonts w:cstheme="minorHAnsi"/>
                <w:b/>
              </w:rPr>
            </w:pPr>
            <w:r w:rsidRPr="0079651B">
              <w:rPr>
                <w:rFonts w:cstheme="minorHAnsi"/>
                <w:b/>
              </w:rPr>
              <w:t>Rev. N.</w:t>
            </w:r>
          </w:p>
        </w:tc>
        <w:tc>
          <w:tcPr>
            <w:tcW w:w="6378" w:type="dxa"/>
          </w:tcPr>
          <w:p w14:paraId="4298F036" w14:textId="77777777" w:rsidR="002E66F8" w:rsidRPr="0079651B" w:rsidRDefault="002E66F8" w:rsidP="003D526B">
            <w:pPr>
              <w:jc w:val="center"/>
              <w:rPr>
                <w:rFonts w:cstheme="minorHAnsi"/>
                <w:b/>
              </w:rPr>
            </w:pPr>
            <w:r w:rsidRPr="0079651B">
              <w:rPr>
                <w:rFonts w:cstheme="minorHAnsi"/>
                <w:b/>
              </w:rPr>
              <w:t>Oggetto della revisione</w:t>
            </w:r>
          </w:p>
        </w:tc>
        <w:tc>
          <w:tcPr>
            <w:tcW w:w="2127" w:type="dxa"/>
          </w:tcPr>
          <w:p w14:paraId="00442582" w14:textId="77777777" w:rsidR="002E66F8" w:rsidRPr="0079651B" w:rsidRDefault="002E66F8" w:rsidP="003D526B">
            <w:pPr>
              <w:jc w:val="center"/>
              <w:rPr>
                <w:rFonts w:cstheme="minorHAnsi"/>
                <w:b/>
              </w:rPr>
            </w:pPr>
            <w:r w:rsidRPr="0079651B">
              <w:rPr>
                <w:rFonts w:cstheme="minorHAnsi"/>
                <w:b/>
              </w:rPr>
              <w:t>Data</w:t>
            </w:r>
          </w:p>
        </w:tc>
      </w:tr>
      <w:tr w:rsidR="003C531D" w:rsidRPr="0079651B" w14:paraId="34B06196" w14:textId="77777777" w:rsidTr="003D526B">
        <w:trPr>
          <w:cantSplit/>
        </w:trPr>
        <w:tc>
          <w:tcPr>
            <w:tcW w:w="1077" w:type="dxa"/>
          </w:tcPr>
          <w:p w14:paraId="40F20CD4" w14:textId="77777777" w:rsidR="003C531D" w:rsidRDefault="00271206" w:rsidP="003D526B">
            <w:pPr>
              <w:jc w:val="center"/>
              <w:rPr>
                <w:rFonts w:cstheme="minorHAnsi"/>
                <w:sz w:val="20"/>
              </w:rPr>
            </w:pPr>
            <w:r>
              <w:rPr>
                <w:rFonts w:cstheme="minorHAnsi"/>
                <w:sz w:val="20"/>
              </w:rPr>
              <w:t>1.0</w:t>
            </w:r>
          </w:p>
          <w:p w14:paraId="6A649795" w14:textId="2896C3EB" w:rsidR="002453EE" w:rsidRDefault="002453EE" w:rsidP="003D526B">
            <w:pPr>
              <w:jc w:val="center"/>
              <w:rPr>
                <w:rFonts w:cstheme="minorHAnsi"/>
                <w:sz w:val="20"/>
              </w:rPr>
            </w:pPr>
            <w:r>
              <w:rPr>
                <w:rFonts w:cstheme="minorHAnsi"/>
                <w:sz w:val="20"/>
              </w:rPr>
              <w:t>1.1</w:t>
            </w:r>
          </w:p>
        </w:tc>
        <w:tc>
          <w:tcPr>
            <w:tcW w:w="6378" w:type="dxa"/>
          </w:tcPr>
          <w:p w14:paraId="19B60ECE" w14:textId="77777777" w:rsidR="003C531D" w:rsidRDefault="000E75B3" w:rsidP="00563505">
            <w:pPr>
              <w:spacing w:after="0"/>
              <w:jc w:val="center"/>
              <w:rPr>
                <w:rFonts w:cstheme="minorHAnsi"/>
                <w:sz w:val="20"/>
              </w:rPr>
            </w:pPr>
            <w:r>
              <w:rPr>
                <w:rFonts w:cstheme="minorHAnsi"/>
                <w:sz w:val="20"/>
              </w:rPr>
              <w:t>Prima emissione</w:t>
            </w:r>
          </w:p>
          <w:p w14:paraId="67AAF3CD" w14:textId="77777777" w:rsidR="002453EE" w:rsidRDefault="002453EE" w:rsidP="00563505">
            <w:pPr>
              <w:spacing w:after="0"/>
              <w:jc w:val="center"/>
              <w:rPr>
                <w:rFonts w:cstheme="minorHAnsi"/>
                <w:sz w:val="20"/>
              </w:rPr>
            </w:pPr>
          </w:p>
          <w:p w14:paraId="301816AE" w14:textId="55E42BA8" w:rsidR="002453EE" w:rsidRDefault="002453EE" w:rsidP="00563505">
            <w:pPr>
              <w:spacing w:after="0"/>
              <w:jc w:val="center"/>
              <w:rPr>
                <w:rFonts w:cstheme="minorHAnsi"/>
                <w:sz w:val="20"/>
              </w:rPr>
            </w:pPr>
            <w:r>
              <w:rPr>
                <w:rFonts w:cstheme="minorHAnsi"/>
                <w:sz w:val="20"/>
              </w:rPr>
              <w:t>Integrazione a par 2.1.2 e 2.1.2.1</w:t>
            </w:r>
          </w:p>
        </w:tc>
        <w:tc>
          <w:tcPr>
            <w:tcW w:w="2127" w:type="dxa"/>
          </w:tcPr>
          <w:p w14:paraId="05135C88" w14:textId="77777777" w:rsidR="003C531D" w:rsidRDefault="00271206" w:rsidP="00901CA2">
            <w:pPr>
              <w:jc w:val="center"/>
              <w:rPr>
                <w:rFonts w:cstheme="minorHAnsi"/>
                <w:sz w:val="20"/>
              </w:rPr>
            </w:pPr>
            <w:r>
              <w:rPr>
                <w:rFonts w:cstheme="minorHAnsi"/>
                <w:sz w:val="20"/>
              </w:rPr>
              <w:t>15</w:t>
            </w:r>
            <w:r w:rsidR="00C77B81">
              <w:rPr>
                <w:rFonts w:cstheme="minorHAnsi"/>
                <w:sz w:val="20"/>
              </w:rPr>
              <w:t>/</w:t>
            </w:r>
            <w:r>
              <w:rPr>
                <w:rFonts w:cstheme="minorHAnsi"/>
                <w:sz w:val="20"/>
              </w:rPr>
              <w:t>03</w:t>
            </w:r>
            <w:r w:rsidR="00C77B81">
              <w:rPr>
                <w:rFonts w:cstheme="minorHAnsi"/>
                <w:sz w:val="20"/>
              </w:rPr>
              <w:t>/20</w:t>
            </w:r>
            <w:r w:rsidR="004B539E">
              <w:rPr>
                <w:rFonts w:cstheme="minorHAnsi"/>
                <w:sz w:val="20"/>
              </w:rPr>
              <w:t>2</w:t>
            </w:r>
            <w:r>
              <w:rPr>
                <w:rFonts w:cstheme="minorHAnsi"/>
                <w:sz w:val="20"/>
              </w:rPr>
              <w:t>4</w:t>
            </w:r>
          </w:p>
          <w:p w14:paraId="272AEC1A" w14:textId="1EFA6534" w:rsidR="002453EE" w:rsidRDefault="002453EE" w:rsidP="00901CA2">
            <w:pPr>
              <w:jc w:val="center"/>
              <w:rPr>
                <w:rFonts w:cstheme="minorHAnsi"/>
                <w:sz w:val="20"/>
              </w:rPr>
            </w:pPr>
            <w:r>
              <w:rPr>
                <w:rFonts w:cstheme="minorHAnsi"/>
                <w:sz w:val="20"/>
              </w:rPr>
              <w:t>28/03/2024</w:t>
            </w:r>
          </w:p>
        </w:tc>
      </w:tr>
    </w:tbl>
    <w:p w14:paraId="5DF0F3B8" w14:textId="77777777" w:rsidR="00F35D28" w:rsidRPr="0079651B" w:rsidRDefault="00F35D28">
      <w:pPr>
        <w:rPr>
          <w:rFonts w:cstheme="minorHAnsi"/>
        </w:rPr>
      </w:pPr>
    </w:p>
    <w:p w14:paraId="5DF0F3B9" w14:textId="77777777" w:rsidR="004F4EDD" w:rsidRPr="0079651B" w:rsidRDefault="004F4EDD">
      <w:pPr>
        <w:rPr>
          <w:rFonts w:cstheme="minorHAnsi"/>
        </w:rPr>
      </w:pPr>
      <w:r w:rsidRPr="0079651B">
        <w:rPr>
          <w:rFonts w:cstheme="minorHAnsi"/>
        </w:rPr>
        <w:br w:type="page"/>
      </w:r>
    </w:p>
    <w:sdt>
      <w:sdtPr>
        <w:rPr>
          <w:rFonts w:eastAsiaTheme="minorHAnsi" w:cstheme="minorHAnsi"/>
          <w:b w:val="0"/>
          <w:color w:val="auto"/>
          <w:sz w:val="22"/>
          <w:szCs w:val="22"/>
          <w:lang w:eastAsia="en-US"/>
        </w:rPr>
        <w:id w:val="834888562"/>
        <w:docPartObj>
          <w:docPartGallery w:val="Table of Contents"/>
          <w:docPartUnique/>
        </w:docPartObj>
      </w:sdtPr>
      <w:sdtEndPr>
        <w:rPr>
          <w:bCs/>
        </w:rPr>
      </w:sdtEndPr>
      <w:sdtContent>
        <w:p w14:paraId="5DF0F3BA" w14:textId="77777777" w:rsidR="004F4EDD" w:rsidRPr="0079651B" w:rsidRDefault="004F4EDD" w:rsidP="00BF5511">
          <w:pPr>
            <w:pStyle w:val="Titolosommario"/>
            <w:numPr>
              <w:ilvl w:val="0"/>
              <w:numId w:val="0"/>
            </w:numPr>
            <w:rPr>
              <w:rFonts w:cstheme="minorHAnsi"/>
            </w:rPr>
          </w:pPr>
          <w:r w:rsidRPr="0079651B">
            <w:rPr>
              <w:rFonts w:cstheme="minorHAnsi"/>
            </w:rPr>
            <w:t>Sommario</w:t>
          </w:r>
        </w:p>
        <w:p w14:paraId="11C5C0CF" w14:textId="46017557" w:rsidR="00BF1140" w:rsidRDefault="00DA572F">
          <w:pPr>
            <w:pStyle w:val="Sommario1"/>
            <w:tabs>
              <w:tab w:val="left" w:pos="440"/>
              <w:tab w:val="right" w:leader="dot" w:pos="9628"/>
            </w:tabs>
            <w:rPr>
              <w:rFonts w:cstheme="minorBidi"/>
              <w:noProof/>
              <w:kern w:val="2"/>
              <w14:ligatures w14:val="standardContextual"/>
            </w:rPr>
          </w:pPr>
          <w:r w:rsidRPr="0079651B">
            <w:rPr>
              <w:rFonts w:cstheme="minorHAnsi"/>
            </w:rPr>
            <w:fldChar w:fldCharType="begin"/>
          </w:r>
          <w:r w:rsidR="004F4EDD" w:rsidRPr="0079651B">
            <w:rPr>
              <w:rFonts w:cstheme="minorHAnsi"/>
            </w:rPr>
            <w:instrText xml:space="preserve"> TOC \o "1-3" \h \z \u </w:instrText>
          </w:r>
          <w:r w:rsidRPr="0079651B">
            <w:rPr>
              <w:rFonts w:cstheme="minorHAnsi"/>
            </w:rPr>
            <w:fldChar w:fldCharType="separate"/>
          </w:r>
          <w:hyperlink w:anchor="_Toc162532542" w:history="1">
            <w:r w:rsidR="00BF1140" w:rsidRPr="009810E4">
              <w:rPr>
                <w:rStyle w:val="Collegamentoipertestuale"/>
                <w:rFonts w:cstheme="minorHAnsi"/>
                <w:noProof/>
              </w:rPr>
              <w:t>1</w:t>
            </w:r>
            <w:r w:rsidR="00BF1140">
              <w:rPr>
                <w:rFonts w:cstheme="minorBidi"/>
                <w:noProof/>
                <w:kern w:val="2"/>
                <w14:ligatures w14:val="standardContextual"/>
              </w:rPr>
              <w:tab/>
            </w:r>
            <w:r w:rsidR="00BF1140" w:rsidRPr="009810E4">
              <w:rPr>
                <w:rStyle w:val="Collegamentoipertestuale"/>
                <w:rFonts w:cstheme="minorHAnsi"/>
                <w:noProof/>
              </w:rPr>
              <w:t>Introduzione</w:t>
            </w:r>
            <w:r w:rsidR="00BF1140">
              <w:rPr>
                <w:noProof/>
                <w:webHidden/>
              </w:rPr>
              <w:tab/>
            </w:r>
            <w:r w:rsidR="00BF1140">
              <w:rPr>
                <w:noProof/>
                <w:webHidden/>
              </w:rPr>
              <w:fldChar w:fldCharType="begin"/>
            </w:r>
            <w:r w:rsidR="00BF1140">
              <w:rPr>
                <w:noProof/>
                <w:webHidden/>
              </w:rPr>
              <w:instrText xml:space="preserve"> PAGEREF _Toc162532542 \h </w:instrText>
            </w:r>
            <w:r w:rsidR="00BF1140">
              <w:rPr>
                <w:noProof/>
                <w:webHidden/>
              </w:rPr>
            </w:r>
            <w:r w:rsidR="00BF1140">
              <w:rPr>
                <w:noProof/>
                <w:webHidden/>
              </w:rPr>
              <w:fldChar w:fldCharType="separate"/>
            </w:r>
            <w:r w:rsidR="00BF1140">
              <w:rPr>
                <w:noProof/>
                <w:webHidden/>
              </w:rPr>
              <w:t>3</w:t>
            </w:r>
            <w:r w:rsidR="00BF1140">
              <w:rPr>
                <w:noProof/>
                <w:webHidden/>
              </w:rPr>
              <w:fldChar w:fldCharType="end"/>
            </w:r>
          </w:hyperlink>
        </w:p>
        <w:p w14:paraId="6A82826A" w14:textId="70D92CC7" w:rsidR="00BF1140" w:rsidRDefault="00BF1140">
          <w:pPr>
            <w:pStyle w:val="Sommario1"/>
            <w:tabs>
              <w:tab w:val="left" w:pos="440"/>
              <w:tab w:val="right" w:leader="dot" w:pos="9628"/>
            </w:tabs>
            <w:rPr>
              <w:rFonts w:cstheme="minorBidi"/>
              <w:noProof/>
              <w:kern w:val="2"/>
              <w14:ligatures w14:val="standardContextual"/>
            </w:rPr>
          </w:pPr>
          <w:hyperlink w:anchor="_Toc162532543" w:history="1">
            <w:r w:rsidRPr="009810E4">
              <w:rPr>
                <w:rStyle w:val="Collegamentoipertestuale"/>
                <w:noProof/>
              </w:rPr>
              <w:t>2</w:t>
            </w:r>
            <w:r>
              <w:rPr>
                <w:rFonts w:cstheme="minorBidi"/>
                <w:noProof/>
                <w:kern w:val="2"/>
                <w14:ligatures w14:val="standardContextual"/>
              </w:rPr>
              <w:tab/>
            </w:r>
            <w:r w:rsidRPr="009810E4">
              <w:rPr>
                <w:rStyle w:val="Collegamentoipertestuale"/>
                <w:noProof/>
              </w:rPr>
              <w:t>Requisiti</w:t>
            </w:r>
            <w:r>
              <w:rPr>
                <w:noProof/>
                <w:webHidden/>
              </w:rPr>
              <w:tab/>
            </w:r>
            <w:r>
              <w:rPr>
                <w:noProof/>
                <w:webHidden/>
              </w:rPr>
              <w:fldChar w:fldCharType="begin"/>
            </w:r>
            <w:r>
              <w:rPr>
                <w:noProof/>
                <w:webHidden/>
              </w:rPr>
              <w:instrText xml:space="preserve"> PAGEREF _Toc162532543 \h </w:instrText>
            </w:r>
            <w:r>
              <w:rPr>
                <w:noProof/>
                <w:webHidden/>
              </w:rPr>
            </w:r>
            <w:r>
              <w:rPr>
                <w:noProof/>
                <w:webHidden/>
              </w:rPr>
              <w:fldChar w:fldCharType="separate"/>
            </w:r>
            <w:r>
              <w:rPr>
                <w:noProof/>
                <w:webHidden/>
              </w:rPr>
              <w:t>4</w:t>
            </w:r>
            <w:r>
              <w:rPr>
                <w:noProof/>
                <w:webHidden/>
              </w:rPr>
              <w:fldChar w:fldCharType="end"/>
            </w:r>
          </w:hyperlink>
        </w:p>
        <w:p w14:paraId="2BD205B5" w14:textId="575E9E5A" w:rsidR="00BF1140" w:rsidRDefault="00BF1140">
          <w:pPr>
            <w:pStyle w:val="Sommario2"/>
            <w:tabs>
              <w:tab w:val="left" w:pos="880"/>
              <w:tab w:val="right" w:leader="dot" w:pos="9628"/>
            </w:tabs>
            <w:rPr>
              <w:rFonts w:cstheme="minorBidi"/>
              <w:noProof/>
              <w:kern w:val="2"/>
              <w14:ligatures w14:val="standardContextual"/>
            </w:rPr>
          </w:pPr>
          <w:hyperlink w:anchor="_Toc162532544" w:history="1">
            <w:r w:rsidRPr="009810E4">
              <w:rPr>
                <w:rStyle w:val="Collegamentoipertestuale"/>
                <w:noProof/>
              </w:rPr>
              <w:t>2.1</w:t>
            </w:r>
            <w:r>
              <w:rPr>
                <w:rFonts w:cstheme="minorBidi"/>
                <w:noProof/>
                <w:kern w:val="2"/>
                <w14:ligatures w14:val="standardContextual"/>
              </w:rPr>
              <w:tab/>
            </w:r>
            <w:r w:rsidRPr="009810E4">
              <w:rPr>
                <w:rStyle w:val="Collegamentoipertestuale"/>
                <w:noProof/>
              </w:rPr>
              <w:t>Carosello Home Page</w:t>
            </w:r>
            <w:r>
              <w:rPr>
                <w:noProof/>
                <w:webHidden/>
              </w:rPr>
              <w:tab/>
            </w:r>
            <w:r>
              <w:rPr>
                <w:noProof/>
                <w:webHidden/>
              </w:rPr>
              <w:fldChar w:fldCharType="begin"/>
            </w:r>
            <w:r>
              <w:rPr>
                <w:noProof/>
                <w:webHidden/>
              </w:rPr>
              <w:instrText xml:space="preserve"> PAGEREF _Toc162532544 \h </w:instrText>
            </w:r>
            <w:r>
              <w:rPr>
                <w:noProof/>
                <w:webHidden/>
              </w:rPr>
            </w:r>
            <w:r>
              <w:rPr>
                <w:noProof/>
                <w:webHidden/>
              </w:rPr>
              <w:fldChar w:fldCharType="separate"/>
            </w:r>
            <w:r>
              <w:rPr>
                <w:noProof/>
                <w:webHidden/>
              </w:rPr>
              <w:t>4</w:t>
            </w:r>
            <w:r>
              <w:rPr>
                <w:noProof/>
                <w:webHidden/>
              </w:rPr>
              <w:fldChar w:fldCharType="end"/>
            </w:r>
          </w:hyperlink>
        </w:p>
        <w:p w14:paraId="3331CB7E" w14:textId="5E187CF0" w:rsidR="00BF1140" w:rsidRDefault="00BF1140">
          <w:pPr>
            <w:pStyle w:val="Sommario3"/>
            <w:tabs>
              <w:tab w:val="left" w:pos="1320"/>
              <w:tab w:val="right" w:leader="dot" w:pos="9628"/>
            </w:tabs>
            <w:rPr>
              <w:rFonts w:cstheme="minorBidi"/>
              <w:noProof/>
              <w:kern w:val="2"/>
              <w14:ligatures w14:val="standardContextual"/>
            </w:rPr>
          </w:pPr>
          <w:hyperlink w:anchor="_Toc162532545" w:history="1">
            <w:r w:rsidRPr="009810E4">
              <w:rPr>
                <w:rStyle w:val="Collegamentoipertestuale"/>
                <w:noProof/>
              </w:rPr>
              <w:t>2.1.1</w:t>
            </w:r>
            <w:r>
              <w:rPr>
                <w:rFonts w:cstheme="minorBidi"/>
                <w:noProof/>
                <w:kern w:val="2"/>
                <w14:ligatures w14:val="standardContextual"/>
              </w:rPr>
              <w:tab/>
            </w:r>
            <w:r w:rsidRPr="009810E4">
              <w:rPr>
                <w:rStyle w:val="Collegamentoipertestuale"/>
                <w:noProof/>
              </w:rPr>
              <w:t>Carosello HP - Condizioni di visualizzazione</w:t>
            </w:r>
            <w:r>
              <w:rPr>
                <w:noProof/>
                <w:webHidden/>
              </w:rPr>
              <w:tab/>
            </w:r>
            <w:r>
              <w:rPr>
                <w:noProof/>
                <w:webHidden/>
              </w:rPr>
              <w:fldChar w:fldCharType="begin"/>
            </w:r>
            <w:r>
              <w:rPr>
                <w:noProof/>
                <w:webHidden/>
              </w:rPr>
              <w:instrText xml:space="preserve"> PAGEREF _Toc162532545 \h </w:instrText>
            </w:r>
            <w:r>
              <w:rPr>
                <w:noProof/>
                <w:webHidden/>
              </w:rPr>
            </w:r>
            <w:r>
              <w:rPr>
                <w:noProof/>
                <w:webHidden/>
              </w:rPr>
              <w:fldChar w:fldCharType="separate"/>
            </w:r>
            <w:r>
              <w:rPr>
                <w:noProof/>
                <w:webHidden/>
              </w:rPr>
              <w:t>4</w:t>
            </w:r>
            <w:r>
              <w:rPr>
                <w:noProof/>
                <w:webHidden/>
              </w:rPr>
              <w:fldChar w:fldCharType="end"/>
            </w:r>
          </w:hyperlink>
        </w:p>
        <w:p w14:paraId="18587957" w14:textId="583DBEE8" w:rsidR="00BF1140" w:rsidRDefault="00BF1140">
          <w:pPr>
            <w:pStyle w:val="Sommario3"/>
            <w:tabs>
              <w:tab w:val="left" w:pos="1320"/>
              <w:tab w:val="right" w:leader="dot" w:pos="9628"/>
            </w:tabs>
            <w:rPr>
              <w:rFonts w:cstheme="minorBidi"/>
              <w:noProof/>
              <w:kern w:val="2"/>
              <w14:ligatures w14:val="standardContextual"/>
            </w:rPr>
          </w:pPr>
          <w:hyperlink w:anchor="_Toc162532546" w:history="1">
            <w:r w:rsidRPr="009810E4">
              <w:rPr>
                <w:rStyle w:val="Collegamentoipertestuale"/>
                <w:noProof/>
              </w:rPr>
              <w:t>2.1.2</w:t>
            </w:r>
            <w:r>
              <w:rPr>
                <w:rFonts w:cstheme="minorBidi"/>
                <w:noProof/>
                <w:kern w:val="2"/>
                <w14:ligatures w14:val="standardContextual"/>
              </w:rPr>
              <w:tab/>
            </w:r>
            <w:r w:rsidRPr="009810E4">
              <w:rPr>
                <w:rStyle w:val="Collegamentoipertestuale"/>
                <w:noProof/>
              </w:rPr>
              <w:t>Carosello HP - Struttura singola card/precompilata</w:t>
            </w:r>
            <w:r>
              <w:rPr>
                <w:noProof/>
                <w:webHidden/>
              </w:rPr>
              <w:tab/>
            </w:r>
            <w:r>
              <w:rPr>
                <w:noProof/>
                <w:webHidden/>
              </w:rPr>
              <w:fldChar w:fldCharType="begin"/>
            </w:r>
            <w:r>
              <w:rPr>
                <w:noProof/>
                <w:webHidden/>
              </w:rPr>
              <w:instrText xml:space="preserve"> PAGEREF _Toc162532546 \h </w:instrText>
            </w:r>
            <w:r>
              <w:rPr>
                <w:noProof/>
                <w:webHidden/>
              </w:rPr>
            </w:r>
            <w:r>
              <w:rPr>
                <w:noProof/>
                <w:webHidden/>
              </w:rPr>
              <w:fldChar w:fldCharType="separate"/>
            </w:r>
            <w:r>
              <w:rPr>
                <w:noProof/>
                <w:webHidden/>
              </w:rPr>
              <w:t>4</w:t>
            </w:r>
            <w:r>
              <w:rPr>
                <w:noProof/>
                <w:webHidden/>
              </w:rPr>
              <w:fldChar w:fldCharType="end"/>
            </w:r>
          </w:hyperlink>
        </w:p>
        <w:p w14:paraId="1533CCE9" w14:textId="77F28541" w:rsidR="00BF1140" w:rsidRDefault="00BF1140">
          <w:pPr>
            <w:pStyle w:val="Sommario3"/>
            <w:tabs>
              <w:tab w:val="left" w:pos="1320"/>
              <w:tab w:val="right" w:leader="dot" w:pos="9628"/>
            </w:tabs>
            <w:rPr>
              <w:rFonts w:cstheme="minorBidi"/>
              <w:noProof/>
              <w:kern w:val="2"/>
              <w14:ligatures w14:val="standardContextual"/>
            </w:rPr>
          </w:pPr>
          <w:hyperlink w:anchor="_Toc162532547" w:history="1">
            <w:r w:rsidRPr="009810E4">
              <w:rPr>
                <w:rStyle w:val="Collegamentoipertestuale"/>
                <w:noProof/>
              </w:rPr>
              <w:t>2.1.3</w:t>
            </w:r>
            <w:r>
              <w:rPr>
                <w:rFonts w:cstheme="minorBidi"/>
                <w:noProof/>
                <w:kern w:val="2"/>
                <w14:ligatures w14:val="standardContextual"/>
              </w:rPr>
              <w:tab/>
            </w:r>
            <w:r w:rsidRPr="009810E4">
              <w:rPr>
                <w:rStyle w:val="Collegamentoipertestuale"/>
                <w:noProof/>
              </w:rPr>
              <w:t>Memorizzazione in cache delle precompilate</w:t>
            </w:r>
            <w:r>
              <w:rPr>
                <w:noProof/>
                <w:webHidden/>
              </w:rPr>
              <w:tab/>
            </w:r>
            <w:r>
              <w:rPr>
                <w:noProof/>
                <w:webHidden/>
              </w:rPr>
              <w:fldChar w:fldCharType="begin"/>
            </w:r>
            <w:r>
              <w:rPr>
                <w:noProof/>
                <w:webHidden/>
              </w:rPr>
              <w:instrText xml:space="preserve"> PAGEREF _Toc162532547 \h </w:instrText>
            </w:r>
            <w:r>
              <w:rPr>
                <w:noProof/>
                <w:webHidden/>
              </w:rPr>
            </w:r>
            <w:r>
              <w:rPr>
                <w:noProof/>
                <w:webHidden/>
              </w:rPr>
              <w:fldChar w:fldCharType="separate"/>
            </w:r>
            <w:r>
              <w:rPr>
                <w:noProof/>
                <w:webHidden/>
              </w:rPr>
              <w:t>6</w:t>
            </w:r>
            <w:r>
              <w:rPr>
                <w:noProof/>
                <w:webHidden/>
              </w:rPr>
              <w:fldChar w:fldCharType="end"/>
            </w:r>
          </w:hyperlink>
        </w:p>
        <w:p w14:paraId="7F48B300" w14:textId="46B42406" w:rsidR="00BF1140" w:rsidRDefault="00BF1140">
          <w:pPr>
            <w:pStyle w:val="Sommario3"/>
            <w:tabs>
              <w:tab w:val="left" w:pos="1320"/>
              <w:tab w:val="right" w:leader="dot" w:pos="9628"/>
            </w:tabs>
            <w:rPr>
              <w:rFonts w:cstheme="minorBidi"/>
              <w:noProof/>
              <w:kern w:val="2"/>
              <w14:ligatures w14:val="standardContextual"/>
            </w:rPr>
          </w:pPr>
          <w:hyperlink w:anchor="_Toc162532548" w:history="1">
            <w:r w:rsidRPr="009810E4">
              <w:rPr>
                <w:rStyle w:val="Collegamentoipertestuale"/>
                <w:noProof/>
              </w:rPr>
              <w:t>2.1.4</w:t>
            </w:r>
            <w:r>
              <w:rPr>
                <w:rFonts w:cstheme="minorBidi"/>
                <w:noProof/>
                <w:kern w:val="2"/>
                <w14:ligatures w14:val="standardContextual"/>
              </w:rPr>
              <w:tab/>
            </w:r>
            <w:r w:rsidRPr="009810E4">
              <w:rPr>
                <w:rStyle w:val="Collegamentoipertestuale"/>
                <w:noProof/>
              </w:rPr>
              <w:t>Skeleton Home Page</w:t>
            </w:r>
            <w:r>
              <w:rPr>
                <w:noProof/>
                <w:webHidden/>
              </w:rPr>
              <w:tab/>
            </w:r>
            <w:r>
              <w:rPr>
                <w:noProof/>
                <w:webHidden/>
              </w:rPr>
              <w:fldChar w:fldCharType="begin"/>
            </w:r>
            <w:r>
              <w:rPr>
                <w:noProof/>
                <w:webHidden/>
              </w:rPr>
              <w:instrText xml:space="preserve"> PAGEREF _Toc162532548 \h </w:instrText>
            </w:r>
            <w:r>
              <w:rPr>
                <w:noProof/>
                <w:webHidden/>
              </w:rPr>
            </w:r>
            <w:r>
              <w:rPr>
                <w:noProof/>
                <w:webHidden/>
              </w:rPr>
              <w:fldChar w:fldCharType="separate"/>
            </w:r>
            <w:r>
              <w:rPr>
                <w:noProof/>
                <w:webHidden/>
              </w:rPr>
              <w:t>6</w:t>
            </w:r>
            <w:r>
              <w:rPr>
                <w:noProof/>
                <w:webHidden/>
              </w:rPr>
              <w:fldChar w:fldCharType="end"/>
            </w:r>
          </w:hyperlink>
        </w:p>
        <w:p w14:paraId="2307F539" w14:textId="411E51B5" w:rsidR="00BF1140" w:rsidRDefault="00BF1140">
          <w:pPr>
            <w:pStyle w:val="Sommario2"/>
            <w:tabs>
              <w:tab w:val="left" w:pos="880"/>
              <w:tab w:val="right" w:leader="dot" w:pos="9628"/>
            </w:tabs>
            <w:rPr>
              <w:rFonts w:cstheme="minorBidi"/>
              <w:noProof/>
              <w:kern w:val="2"/>
              <w14:ligatures w14:val="standardContextual"/>
            </w:rPr>
          </w:pPr>
          <w:hyperlink w:anchor="_Toc162532549" w:history="1">
            <w:r w:rsidRPr="009810E4">
              <w:rPr>
                <w:rStyle w:val="Collegamentoipertestuale"/>
                <w:noProof/>
              </w:rPr>
              <w:t>2.2</w:t>
            </w:r>
            <w:r>
              <w:rPr>
                <w:rFonts w:cstheme="minorBidi"/>
                <w:noProof/>
                <w:kern w:val="2"/>
                <w14:ligatures w14:val="standardContextual"/>
              </w:rPr>
              <w:tab/>
            </w:r>
            <w:r w:rsidRPr="009810E4">
              <w:rPr>
                <w:rStyle w:val="Collegamentoipertestuale"/>
                <w:noProof/>
              </w:rPr>
              <w:t>Carosello in Dettaglio Avvenimento (Tab Bet Builder)</w:t>
            </w:r>
            <w:r>
              <w:rPr>
                <w:noProof/>
                <w:webHidden/>
              </w:rPr>
              <w:tab/>
            </w:r>
            <w:r>
              <w:rPr>
                <w:noProof/>
                <w:webHidden/>
              </w:rPr>
              <w:fldChar w:fldCharType="begin"/>
            </w:r>
            <w:r>
              <w:rPr>
                <w:noProof/>
                <w:webHidden/>
              </w:rPr>
              <w:instrText xml:space="preserve"> PAGEREF _Toc162532549 \h </w:instrText>
            </w:r>
            <w:r>
              <w:rPr>
                <w:noProof/>
                <w:webHidden/>
              </w:rPr>
            </w:r>
            <w:r>
              <w:rPr>
                <w:noProof/>
                <w:webHidden/>
              </w:rPr>
              <w:fldChar w:fldCharType="separate"/>
            </w:r>
            <w:r>
              <w:rPr>
                <w:noProof/>
                <w:webHidden/>
              </w:rPr>
              <w:t>6</w:t>
            </w:r>
            <w:r>
              <w:rPr>
                <w:noProof/>
                <w:webHidden/>
              </w:rPr>
              <w:fldChar w:fldCharType="end"/>
            </w:r>
          </w:hyperlink>
        </w:p>
        <w:p w14:paraId="035746AE" w14:textId="30E740B6" w:rsidR="00BF1140" w:rsidRDefault="00BF1140">
          <w:pPr>
            <w:pStyle w:val="Sommario3"/>
            <w:tabs>
              <w:tab w:val="left" w:pos="1320"/>
              <w:tab w:val="right" w:leader="dot" w:pos="9628"/>
            </w:tabs>
            <w:rPr>
              <w:rFonts w:cstheme="minorBidi"/>
              <w:noProof/>
              <w:kern w:val="2"/>
              <w14:ligatures w14:val="standardContextual"/>
            </w:rPr>
          </w:pPr>
          <w:hyperlink w:anchor="_Toc162532550" w:history="1">
            <w:r w:rsidRPr="009810E4">
              <w:rPr>
                <w:rStyle w:val="Collegamentoipertestuale"/>
                <w:noProof/>
              </w:rPr>
              <w:t>2.2.1</w:t>
            </w:r>
            <w:r>
              <w:rPr>
                <w:rFonts w:cstheme="minorBidi"/>
                <w:noProof/>
                <w:kern w:val="2"/>
                <w14:ligatures w14:val="standardContextual"/>
              </w:rPr>
              <w:tab/>
            </w:r>
            <w:r w:rsidRPr="009810E4">
              <w:rPr>
                <w:rStyle w:val="Collegamentoipertestuale"/>
                <w:noProof/>
              </w:rPr>
              <w:t>Carosello Dett Avv – Condizioni di visualizzazione</w:t>
            </w:r>
            <w:r>
              <w:rPr>
                <w:noProof/>
                <w:webHidden/>
              </w:rPr>
              <w:tab/>
            </w:r>
            <w:r>
              <w:rPr>
                <w:noProof/>
                <w:webHidden/>
              </w:rPr>
              <w:fldChar w:fldCharType="begin"/>
            </w:r>
            <w:r>
              <w:rPr>
                <w:noProof/>
                <w:webHidden/>
              </w:rPr>
              <w:instrText xml:space="preserve"> PAGEREF _Toc162532550 \h </w:instrText>
            </w:r>
            <w:r>
              <w:rPr>
                <w:noProof/>
                <w:webHidden/>
              </w:rPr>
            </w:r>
            <w:r>
              <w:rPr>
                <w:noProof/>
                <w:webHidden/>
              </w:rPr>
              <w:fldChar w:fldCharType="separate"/>
            </w:r>
            <w:r>
              <w:rPr>
                <w:noProof/>
                <w:webHidden/>
              </w:rPr>
              <w:t>6</w:t>
            </w:r>
            <w:r>
              <w:rPr>
                <w:noProof/>
                <w:webHidden/>
              </w:rPr>
              <w:fldChar w:fldCharType="end"/>
            </w:r>
          </w:hyperlink>
        </w:p>
        <w:p w14:paraId="463F32D0" w14:textId="7AA1C09B" w:rsidR="00BF1140" w:rsidRDefault="00BF1140">
          <w:pPr>
            <w:pStyle w:val="Sommario3"/>
            <w:tabs>
              <w:tab w:val="left" w:pos="1320"/>
              <w:tab w:val="right" w:leader="dot" w:pos="9628"/>
            </w:tabs>
            <w:rPr>
              <w:rFonts w:cstheme="minorBidi"/>
              <w:noProof/>
              <w:kern w:val="2"/>
              <w14:ligatures w14:val="standardContextual"/>
            </w:rPr>
          </w:pPr>
          <w:hyperlink w:anchor="_Toc162532551" w:history="1">
            <w:r w:rsidRPr="009810E4">
              <w:rPr>
                <w:rStyle w:val="Collegamentoipertestuale"/>
                <w:noProof/>
              </w:rPr>
              <w:t>2.2.2</w:t>
            </w:r>
            <w:r>
              <w:rPr>
                <w:rFonts w:cstheme="minorBidi"/>
                <w:noProof/>
                <w:kern w:val="2"/>
                <w14:ligatures w14:val="standardContextual"/>
              </w:rPr>
              <w:tab/>
            </w:r>
            <w:r w:rsidRPr="009810E4">
              <w:rPr>
                <w:rStyle w:val="Collegamentoipertestuale"/>
                <w:noProof/>
              </w:rPr>
              <w:t>Carosello Dett Avv – Struttura Card Precompilata</w:t>
            </w:r>
            <w:r>
              <w:rPr>
                <w:noProof/>
                <w:webHidden/>
              </w:rPr>
              <w:tab/>
            </w:r>
            <w:r>
              <w:rPr>
                <w:noProof/>
                <w:webHidden/>
              </w:rPr>
              <w:fldChar w:fldCharType="begin"/>
            </w:r>
            <w:r>
              <w:rPr>
                <w:noProof/>
                <w:webHidden/>
              </w:rPr>
              <w:instrText xml:space="preserve"> PAGEREF _Toc162532551 \h </w:instrText>
            </w:r>
            <w:r>
              <w:rPr>
                <w:noProof/>
                <w:webHidden/>
              </w:rPr>
            </w:r>
            <w:r>
              <w:rPr>
                <w:noProof/>
                <w:webHidden/>
              </w:rPr>
              <w:fldChar w:fldCharType="separate"/>
            </w:r>
            <w:r>
              <w:rPr>
                <w:noProof/>
                <w:webHidden/>
              </w:rPr>
              <w:t>7</w:t>
            </w:r>
            <w:r>
              <w:rPr>
                <w:noProof/>
                <w:webHidden/>
              </w:rPr>
              <w:fldChar w:fldCharType="end"/>
            </w:r>
          </w:hyperlink>
        </w:p>
        <w:p w14:paraId="018D38D9" w14:textId="6789888D" w:rsidR="00BF1140" w:rsidRDefault="00BF1140">
          <w:pPr>
            <w:pStyle w:val="Sommario3"/>
            <w:tabs>
              <w:tab w:val="left" w:pos="1320"/>
              <w:tab w:val="right" w:leader="dot" w:pos="9628"/>
            </w:tabs>
            <w:rPr>
              <w:rFonts w:cstheme="minorBidi"/>
              <w:noProof/>
              <w:kern w:val="2"/>
              <w14:ligatures w14:val="standardContextual"/>
            </w:rPr>
          </w:pPr>
          <w:hyperlink w:anchor="_Toc162532552" w:history="1">
            <w:r w:rsidRPr="009810E4">
              <w:rPr>
                <w:rStyle w:val="Collegamentoipertestuale"/>
                <w:noProof/>
              </w:rPr>
              <w:t>2.2.3</w:t>
            </w:r>
            <w:r>
              <w:rPr>
                <w:rFonts w:cstheme="minorBidi"/>
                <w:noProof/>
                <w:kern w:val="2"/>
                <w14:ligatures w14:val="standardContextual"/>
              </w:rPr>
              <w:tab/>
            </w:r>
            <w:r w:rsidRPr="009810E4">
              <w:rPr>
                <w:rStyle w:val="Collegamentoipertestuale"/>
                <w:noProof/>
              </w:rPr>
              <w:t>Memorizzazione in cache delle precompilate su avvenimento</w:t>
            </w:r>
            <w:r>
              <w:rPr>
                <w:noProof/>
                <w:webHidden/>
              </w:rPr>
              <w:tab/>
            </w:r>
            <w:r>
              <w:rPr>
                <w:noProof/>
                <w:webHidden/>
              </w:rPr>
              <w:fldChar w:fldCharType="begin"/>
            </w:r>
            <w:r>
              <w:rPr>
                <w:noProof/>
                <w:webHidden/>
              </w:rPr>
              <w:instrText xml:space="preserve"> PAGEREF _Toc162532552 \h </w:instrText>
            </w:r>
            <w:r>
              <w:rPr>
                <w:noProof/>
                <w:webHidden/>
              </w:rPr>
            </w:r>
            <w:r>
              <w:rPr>
                <w:noProof/>
                <w:webHidden/>
              </w:rPr>
              <w:fldChar w:fldCharType="separate"/>
            </w:r>
            <w:r>
              <w:rPr>
                <w:noProof/>
                <w:webHidden/>
              </w:rPr>
              <w:t>7</w:t>
            </w:r>
            <w:r>
              <w:rPr>
                <w:noProof/>
                <w:webHidden/>
              </w:rPr>
              <w:fldChar w:fldCharType="end"/>
            </w:r>
          </w:hyperlink>
        </w:p>
        <w:p w14:paraId="21CA83CC" w14:textId="2D977A89" w:rsidR="00BF1140" w:rsidRDefault="00BF1140">
          <w:pPr>
            <w:pStyle w:val="Sommario2"/>
            <w:tabs>
              <w:tab w:val="left" w:pos="880"/>
              <w:tab w:val="right" w:leader="dot" w:pos="9628"/>
            </w:tabs>
            <w:rPr>
              <w:rFonts w:cstheme="minorBidi"/>
              <w:noProof/>
              <w:kern w:val="2"/>
              <w14:ligatures w14:val="standardContextual"/>
            </w:rPr>
          </w:pPr>
          <w:hyperlink w:anchor="_Toc162532553" w:history="1">
            <w:r w:rsidRPr="009810E4">
              <w:rPr>
                <w:rStyle w:val="Collegamentoipertestuale"/>
                <w:noProof/>
              </w:rPr>
              <w:t>2.3</w:t>
            </w:r>
            <w:r>
              <w:rPr>
                <w:rFonts w:cstheme="minorBidi"/>
                <w:noProof/>
                <w:kern w:val="2"/>
                <w14:ligatures w14:val="standardContextual"/>
              </w:rPr>
              <w:tab/>
            </w:r>
            <w:r w:rsidRPr="009810E4">
              <w:rPr>
                <w:rStyle w:val="Collegamentoipertestuale"/>
                <w:noProof/>
              </w:rPr>
              <w:t>DWH</w:t>
            </w:r>
            <w:r>
              <w:rPr>
                <w:noProof/>
                <w:webHidden/>
              </w:rPr>
              <w:tab/>
            </w:r>
            <w:r>
              <w:rPr>
                <w:noProof/>
                <w:webHidden/>
              </w:rPr>
              <w:fldChar w:fldCharType="begin"/>
            </w:r>
            <w:r>
              <w:rPr>
                <w:noProof/>
                <w:webHidden/>
              </w:rPr>
              <w:instrText xml:space="preserve"> PAGEREF _Toc162532553 \h </w:instrText>
            </w:r>
            <w:r>
              <w:rPr>
                <w:noProof/>
                <w:webHidden/>
              </w:rPr>
            </w:r>
            <w:r>
              <w:rPr>
                <w:noProof/>
                <w:webHidden/>
              </w:rPr>
              <w:fldChar w:fldCharType="separate"/>
            </w:r>
            <w:r>
              <w:rPr>
                <w:noProof/>
                <w:webHidden/>
              </w:rPr>
              <w:t>7</w:t>
            </w:r>
            <w:r>
              <w:rPr>
                <w:noProof/>
                <w:webHidden/>
              </w:rPr>
              <w:fldChar w:fldCharType="end"/>
            </w:r>
          </w:hyperlink>
        </w:p>
        <w:p w14:paraId="5DF0F3CF" w14:textId="712EEDF8" w:rsidR="004F4EDD" w:rsidRPr="0079651B" w:rsidRDefault="00DA572F">
          <w:pPr>
            <w:rPr>
              <w:rFonts w:cstheme="minorHAnsi"/>
              <w:bCs/>
            </w:rPr>
          </w:pPr>
          <w:r w:rsidRPr="0079651B">
            <w:rPr>
              <w:rFonts w:cstheme="minorHAnsi"/>
              <w:b/>
              <w:bCs/>
            </w:rPr>
            <w:fldChar w:fldCharType="end"/>
          </w:r>
        </w:p>
      </w:sdtContent>
    </w:sdt>
    <w:p w14:paraId="4B848A3F" w14:textId="36B866BB" w:rsidR="002E66F8" w:rsidRPr="0079651B" w:rsidRDefault="002E66F8">
      <w:pPr>
        <w:rPr>
          <w:rFonts w:cstheme="minorHAnsi"/>
          <w:bCs/>
        </w:rPr>
      </w:pPr>
      <w:r w:rsidRPr="0079651B">
        <w:rPr>
          <w:rFonts w:cstheme="minorHAnsi"/>
          <w:bCs/>
        </w:rPr>
        <w:br w:type="page"/>
      </w:r>
    </w:p>
    <w:p w14:paraId="5B49F796" w14:textId="515605AD" w:rsidR="002E66F8" w:rsidRDefault="00B01E2B" w:rsidP="002E66F8">
      <w:pPr>
        <w:pStyle w:val="Titolo1"/>
        <w:rPr>
          <w:rFonts w:cstheme="minorHAnsi"/>
        </w:rPr>
      </w:pPr>
      <w:bookmarkStart w:id="0" w:name="_Toc162532542"/>
      <w:r w:rsidRPr="0079651B">
        <w:rPr>
          <w:rFonts w:cstheme="minorHAnsi"/>
        </w:rPr>
        <w:lastRenderedPageBreak/>
        <w:t>Introdu</w:t>
      </w:r>
      <w:r w:rsidR="00271206">
        <w:rPr>
          <w:rFonts w:cstheme="minorHAnsi"/>
        </w:rPr>
        <w:t>zione</w:t>
      </w:r>
      <w:bookmarkEnd w:id="0"/>
    </w:p>
    <w:p w14:paraId="3CA08CBA" w14:textId="2EBBE91F" w:rsidR="00BB421C" w:rsidRDefault="00271206" w:rsidP="00DF1514">
      <w:r>
        <w:t xml:space="preserve">Il presente documento contiene i requisiti per l’integrazione sui </w:t>
      </w:r>
      <w:proofErr w:type="spellStart"/>
      <w:r>
        <w:t>frontend</w:t>
      </w:r>
      <w:proofErr w:type="spellEnd"/>
      <w:r>
        <w:t xml:space="preserve"> di gioco Betting Full Responsive delle precompilate di tipo Same Game </w:t>
      </w:r>
      <w:proofErr w:type="spellStart"/>
      <w:r>
        <w:t>Parlay</w:t>
      </w:r>
      <w:proofErr w:type="spellEnd"/>
      <w:r>
        <w:t xml:space="preserve"> generate </w:t>
      </w:r>
      <w:proofErr w:type="spellStart"/>
      <w:r>
        <w:t>randomicamente</w:t>
      </w:r>
      <w:proofErr w:type="spellEnd"/>
      <w:r>
        <w:t xml:space="preserve"> dal motore SGP Generator. </w:t>
      </w:r>
    </w:p>
    <w:p w14:paraId="63178655" w14:textId="777B20F5" w:rsidR="00AA5B6D" w:rsidRDefault="00AA5B6D" w:rsidP="00DF1514">
      <w:r>
        <w:t xml:space="preserve">Gli sviluppi impattano il Full Responsive sia online che retail sia nella versione Italia che nella versione Marocco. </w:t>
      </w:r>
    </w:p>
    <w:p w14:paraId="50D53CE7" w14:textId="77777777" w:rsidR="00AA5B6D" w:rsidRDefault="00AA5B6D" w:rsidP="00DF1514"/>
    <w:p w14:paraId="271DE785" w14:textId="77777777" w:rsidR="00DF1514" w:rsidRDefault="00DF1514" w:rsidP="00DF1514"/>
    <w:p w14:paraId="7121F737" w14:textId="77777777" w:rsidR="00DF1514" w:rsidRDefault="00DF1514" w:rsidP="00DF1514"/>
    <w:p w14:paraId="49F3E729" w14:textId="2E79AAC2" w:rsidR="00DF1514" w:rsidRDefault="00014500" w:rsidP="00DF1514">
      <w:pPr>
        <w:pStyle w:val="Titolo1"/>
      </w:pPr>
      <w:bookmarkStart w:id="1" w:name="_Toc162532543"/>
      <w:r>
        <w:lastRenderedPageBreak/>
        <w:t>Requisiti</w:t>
      </w:r>
      <w:bookmarkEnd w:id="1"/>
    </w:p>
    <w:p w14:paraId="7B3F27A0" w14:textId="6276532C" w:rsidR="00DF1514" w:rsidRDefault="00271206" w:rsidP="00DF1514">
      <w:pPr>
        <w:pStyle w:val="Titolo2"/>
      </w:pPr>
      <w:bookmarkStart w:id="2" w:name="_Toc162532544"/>
      <w:r>
        <w:t>Carosello Home Page</w:t>
      </w:r>
      <w:bookmarkEnd w:id="2"/>
    </w:p>
    <w:p w14:paraId="5533CFD3" w14:textId="26264984" w:rsidR="00014500" w:rsidRDefault="00014500" w:rsidP="00014500">
      <w:r>
        <w:t xml:space="preserve">In Home page deve essere visualizzato un carosello dal titolo </w:t>
      </w:r>
      <w:proofErr w:type="spellStart"/>
      <w:r w:rsidRPr="00014500">
        <w:rPr>
          <w:i/>
          <w:iCs/>
        </w:rPr>
        <w:t>Bet</w:t>
      </w:r>
      <w:proofErr w:type="spellEnd"/>
      <w:r w:rsidRPr="00014500">
        <w:rPr>
          <w:i/>
          <w:iCs/>
        </w:rPr>
        <w:t xml:space="preserve"> Builder in evidenza</w:t>
      </w:r>
      <w:r w:rsidR="00AA5B6D">
        <w:rPr>
          <w:i/>
          <w:iCs/>
        </w:rPr>
        <w:t xml:space="preserve"> / </w:t>
      </w:r>
      <w:proofErr w:type="spellStart"/>
      <w:r w:rsidR="00AA5B6D">
        <w:rPr>
          <w:i/>
          <w:iCs/>
        </w:rPr>
        <w:t>Bet</w:t>
      </w:r>
      <w:proofErr w:type="spellEnd"/>
      <w:r w:rsidR="00AA5B6D">
        <w:rPr>
          <w:i/>
          <w:iCs/>
        </w:rPr>
        <w:t xml:space="preserve"> Builder en vedette</w:t>
      </w:r>
      <w:r>
        <w:t xml:space="preserve">. Sotto il Carosello sono presenti 2 item </w:t>
      </w:r>
      <w:r w:rsidRPr="00AA5B6D">
        <w:rPr>
          <w:i/>
          <w:iCs/>
        </w:rPr>
        <w:t xml:space="preserve">Calcio </w:t>
      </w:r>
      <w:r w:rsidR="00AA5B6D" w:rsidRPr="00AA5B6D">
        <w:rPr>
          <w:i/>
          <w:iCs/>
        </w:rPr>
        <w:t>/ Football</w:t>
      </w:r>
      <w:r w:rsidR="00AA5B6D">
        <w:t xml:space="preserve"> </w:t>
      </w:r>
      <w:r>
        <w:t xml:space="preserve">e </w:t>
      </w:r>
      <w:r w:rsidRPr="00AA5B6D">
        <w:rPr>
          <w:i/>
          <w:iCs/>
        </w:rPr>
        <w:t>Basket</w:t>
      </w:r>
      <w:r>
        <w:t xml:space="preserve">. </w:t>
      </w:r>
    </w:p>
    <w:p w14:paraId="6E1C4464" w14:textId="70D14D5B" w:rsidR="00014500" w:rsidRDefault="00014500" w:rsidP="00014500">
      <w:r>
        <w:t>Se è selezionato l’item Calcio il carosello si deve comporre con le card delle scommesse precompilate SGP (</w:t>
      </w:r>
      <w:r w:rsidR="008943A3">
        <w:t>generate dal motore di BE) dedicate alla scommessa Calcio</w:t>
      </w:r>
    </w:p>
    <w:p w14:paraId="1B3D8746" w14:textId="254DB1CA" w:rsidR="008943A3" w:rsidRDefault="008943A3" w:rsidP="008943A3">
      <w:r>
        <w:t>Se è selezionato l’item Basket il carosello si deve comporre con le card delle scommesse precompilate SGP (generate dal motore di BE) dedicate alla scommessa Basket</w:t>
      </w:r>
    </w:p>
    <w:p w14:paraId="49495F54" w14:textId="0F46AF3C" w:rsidR="00415377" w:rsidRDefault="00415377" w:rsidP="008943A3">
      <w:r>
        <w:t xml:space="preserve">Il carosello </w:t>
      </w:r>
      <w:proofErr w:type="spellStart"/>
      <w:r w:rsidR="00AA5B6D" w:rsidRPr="00014500">
        <w:rPr>
          <w:i/>
          <w:iCs/>
        </w:rPr>
        <w:t>Bet</w:t>
      </w:r>
      <w:proofErr w:type="spellEnd"/>
      <w:r w:rsidR="00AA5B6D" w:rsidRPr="00014500">
        <w:rPr>
          <w:i/>
          <w:iCs/>
        </w:rPr>
        <w:t xml:space="preserve"> Builder in evidenza</w:t>
      </w:r>
      <w:r w:rsidR="00AA5B6D">
        <w:rPr>
          <w:i/>
          <w:iCs/>
        </w:rPr>
        <w:t xml:space="preserve"> / </w:t>
      </w:r>
      <w:proofErr w:type="spellStart"/>
      <w:r w:rsidR="00AA5B6D">
        <w:rPr>
          <w:i/>
          <w:iCs/>
        </w:rPr>
        <w:t>Bet</w:t>
      </w:r>
      <w:proofErr w:type="spellEnd"/>
      <w:r w:rsidR="00AA5B6D">
        <w:rPr>
          <w:i/>
          <w:iCs/>
        </w:rPr>
        <w:t xml:space="preserve"> Builder en vedette</w:t>
      </w:r>
      <w:r w:rsidR="00AA5B6D">
        <w:t xml:space="preserve"> </w:t>
      </w:r>
      <w:r>
        <w:t>in HP deve essere visualizzato sia su Full Responsive online che su Full Responsive Retail</w:t>
      </w:r>
    </w:p>
    <w:p w14:paraId="4675DF9B" w14:textId="216D6EDE" w:rsidR="000E6C1B" w:rsidRDefault="000E6C1B" w:rsidP="008943A3">
      <w:r>
        <w:t>Su Full Responsive Retail, almeno fino a quando non sarà completata la migrazione a R2I, deve essere possibile attivare o meno la presenza di tale carosello in HP. Tale configurazione dovrà essere possibile a caldo (ovvero senza rilascio)</w:t>
      </w:r>
    </w:p>
    <w:p w14:paraId="14A1FCE9" w14:textId="5F22BFFC" w:rsidR="008943A3" w:rsidRDefault="00415377" w:rsidP="008943A3">
      <w:pPr>
        <w:pStyle w:val="Titolo3"/>
      </w:pPr>
      <w:bookmarkStart w:id="3" w:name="_Toc162532545"/>
      <w:r>
        <w:t xml:space="preserve">Carosello HP - </w:t>
      </w:r>
      <w:r w:rsidR="008943A3">
        <w:t>Condizioni di visualizzazione</w:t>
      </w:r>
      <w:bookmarkEnd w:id="3"/>
    </w:p>
    <w:p w14:paraId="66FCC937" w14:textId="630CFE5F" w:rsidR="008943A3" w:rsidRDefault="008943A3" w:rsidP="008943A3">
      <w:r>
        <w:t xml:space="preserve">Se all’atterraggio sulla Home Page dal motore di </w:t>
      </w:r>
      <w:proofErr w:type="spellStart"/>
      <w:r>
        <w:t>backend</w:t>
      </w:r>
      <w:proofErr w:type="spellEnd"/>
      <w:r>
        <w:t xml:space="preserve"> non arriva alcuna precompilata (es: per la mancanza di market </w:t>
      </w:r>
      <w:proofErr w:type="spellStart"/>
      <w:r>
        <w:t>type</w:t>
      </w:r>
      <w:proofErr w:type="spellEnd"/>
      <w:r>
        <w:t xml:space="preserve"> quotati in palinsesto) tale carosello non deve essere visualizzato</w:t>
      </w:r>
    </w:p>
    <w:p w14:paraId="5B4753D4" w14:textId="23019CCD" w:rsidR="008943A3" w:rsidRDefault="008943A3" w:rsidP="008943A3">
      <w:r>
        <w:t xml:space="preserve">Se all’atterraggio sulla Home Page dal motore di </w:t>
      </w:r>
      <w:proofErr w:type="spellStart"/>
      <w:r>
        <w:t>backend</w:t>
      </w:r>
      <w:proofErr w:type="spellEnd"/>
      <w:r>
        <w:t xml:space="preserve"> non arriva alcuna precompilata Basket (es: per la mancanza di market </w:t>
      </w:r>
      <w:proofErr w:type="spellStart"/>
      <w:r>
        <w:t>type</w:t>
      </w:r>
      <w:proofErr w:type="spellEnd"/>
      <w:r>
        <w:t xml:space="preserve"> quotati in palinsesto) il carosello si visualizza con il solo item Calcio</w:t>
      </w:r>
    </w:p>
    <w:p w14:paraId="5DCD3E12" w14:textId="07576659" w:rsidR="008943A3" w:rsidRDefault="008943A3" w:rsidP="008943A3">
      <w:r>
        <w:t xml:space="preserve">Se all’atterraggio sulla Home Page dal motore di </w:t>
      </w:r>
      <w:proofErr w:type="spellStart"/>
      <w:r>
        <w:t>backend</w:t>
      </w:r>
      <w:proofErr w:type="spellEnd"/>
      <w:r>
        <w:t xml:space="preserve"> non arriva alcuna precompilata Calcio (es: per la mancanza di market </w:t>
      </w:r>
      <w:proofErr w:type="spellStart"/>
      <w:r>
        <w:t>type</w:t>
      </w:r>
      <w:proofErr w:type="spellEnd"/>
      <w:r>
        <w:t xml:space="preserve"> quotati in palinsesto) il carosello si visualizza con il solo item Basket</w:t>
      </w:r>
    </w:p>
    <w:p w14:paraId="35292EC5" w14:textId="2E43CE56" w:rsidR="008943A3" w:rsidRDefault="00415377" w:rsidP="00FE285D">
      <w:pPr>
        <w:pStyle w:val="Titolo3"/>
      </w:pPr>
      <w:bookmarkStart w:id="4" w:name="_Toc162532546"/>
      <w:r>
        <w:t xml:space="preserve">Carosello HP - </w:t>
      </w:r>
      <w:r w:rsidR="008943A3">
        <w:t>Struttura singola card/precompilata</w:t>
      </w:r>
      <w:bookmarkEnd w:id="4"/>
    </w:p>
    <w:p w14:paraId="755833F9" w14:textId="3519A2DB" w:rsidR="008943A3" w:rsidRDefault="00FE285D" w:rsidP="008943A3">
      <w:r>
        <w:t xml:space="preserve">Ogni precompilata che viene passata al </w:t>
      </w:r>
      <w:proofErr w:type="spellStart"/>
      <w:r>
        <w:t>frontend</w:t>
      </w:r>
      <w:proofErr w:type="spellEnd"/>
      <w:r>
        <w:t xml:space="preserve"> dal motore SGP Generator è composta dai seguenti elementi/informazioni</w:t>
      </w:r>
    </w:p>
    <w:p w14:paraId="6A5AE61C" w14:textId="79F58303" w:rsidR="00FE285D" w:rsidRDefault="00FE285D" w:rsidP="00D625E5">
      <w:pPr>
        <w:pStyle w:val="Paragrafoelenco"/>
        <w:numPr>
          <w:ilvl w:val="0"/>
          <w:numId w:val="26"/>
        </w:numPr>
      </w:pPr>
      <w:r>
        <w:t>Nome avvenimento con squadra 1 e squadra 2 in 2 stringhe separate</w:t>
      </w:r>
    </w:p>
    <w:p w14:paraId="2D3A4E62" w14:textId="60D4D350" w:rsidR="00FE285D" w:rsidRDefault="00FE285D" w:rsidP="00D625E5">
      <w:pPr>
        <w:pStyle w:val="Paragrafoelenco"/>
        <w:numPr>
          <w:ilvl w:val="0"/>
          <w:numId w:val="26"/>
        </w:numPr>
      </w:pPr>
      <w:r>
        <w:t xml:space="preserve">Icona squadra 1 e Icona squadra 2 (saranno usate le icone settate nella sezione Squadre del </w:t>
      </w:r>
      <w:proofErr w:type="spellStart"/>
      <w:r>
        <w:t>redax</w:t>
      </w:r>
      <w:proofErr w:type="spellEnd"/>
      <w:r>
        <w:t>)</w:t>
      </w:r>
    </w:p>
    <w:p w14:paraId="3CF7247D" w14:textId="72624B05" w:rsidR="00D625E5" w:rsidRDefault="00D625E5" w:rsidP="00D625E5">
      <w:pPr>
        <w:pStyle w:val="Paragrafoelenco"/>
        <w:numPr>
          <w:ilvl w:val="0"/>
          <w:numId w:val="26"/>
        </w:numPr>
      </w:pPr>
      <w:r>
        <w:t>Data e ora avvenimento</w:t>
      </w:r>
    </w:p>
    <w:p w14:paraId="4FD5EC07" w14:textId="16E97CD9" w:rsidR="00D625E5" w:rsidRDefault="00D625E5" w:rsidP="00D625E5">
      <w:pPr>
        <w:pStyle w:val="Paragrafoelenco"/>
        <w:numPr>
          <w:ilvl w:val="0"/>
          <w:numId w:val="26"/>
        </w:numPr>
      </w:pPr>
      <w:r>
        <w:t xml:space="preserve">Icona disciplina </w:t>
      </w:r>
    </w:p>
    <w:p w14:paraId="13A8B162" w14:textId="31A7DF5F" w:rsidR="00D625E5" w:rsidRDefault="00D625E5" w:rsidP="00D625E5">
      <w:pPr>
        <w:pStyle w:val="Paragrafoelenco"/>
        <w:numPr>
          <w:ilvl w:val="0"/>
          <w:numId w:val="26"/>
        </w:numPr>
      </w:pPr>
      <w:r>
        <w:t>Nome manifestazione</w:t>
      </w:r>
    </w:p>
    <w:p w14:paraId="4511159A" w14:textId="2B7E4BD1" w:rsidR="00D625E5" w:rsidRDefault="00D625E5" w:rsidP="00D625E5">
      <w:pPr>
        <w:pStyle w:val="Paragrafoelenco"/>
        <w:numPr>
          <w:ilvl w:val="0"/>
          <w:numId w:val="26"/>
        </w:numPr>
      </w:pPr>
      <w:r>
        <w:t xml:space="preserve">Elenco pronostici: per ogni pronostico si riporta la descrizione del pronostico come da rimappatura su 2 stringhe eseguita dal business. La stringa 1 in alto e in </w:t>
      </w:r>
      <w:proofErr w:type="spellStart"/>
      <w:r>
        <w:t>bold</w:t>
      </w:r>
      <w:proofErr w:type="spellEnd"/>
      <w:r>
        <w:t xml:space="preserve">, la stringa 2 sotto la stringa 1 in </w:t>
      </w:r>
      <w:proofErr w:type="spellStart"/>
      <w:r>
        <w:t>grigino</w:t>
      </w:r>
      <w:proofErr w:type="spellEnd"/>
      <w:r>
        <w:t xml:space="preserve"> (per le specifiche grafiche si vedano i </w:t>
      </w:r>
      <w:proofErr w:type="spellStart"/>
      <w:r>
        <w:t>Figma</w:t>
      </w:r>
      <w:proofErr w:type="spellEnd"/>
      <w:r>
        <w:t>)</w:t>
      </w:r>
      <w:r w:rsidR="00AA5B6D">
        <w:br/>
        <w:t>Su Full Responsive Italia dovrà essere visualizzata la rimappatura in italiano. Su Full Responsive Marocco dovrà essere visualizzata la rimappatura in francese</w:t>
      </w:r>
    </w:p>
    <w:p w14:paraId="105ECEEA" w14:textId="7C797502" w:rsidR="00D625E5" w:rsidRDefault="00D625E5" w:rsidP="00D625E5">
      <w:pPr>
        <w:pStyle w:val="Paragrafoelenco"/>
        <w:numPr>
          <w:ilvl w:val="0"/>
          <w:numId w:val="26"/>
        </w:numPr>
        <w:rPr>
          <w:ins w:id="5" w:author="Rebuglio Marco" w:date="2024-03-28T14:00:00Z"/>
        </w:rPr>
      </w:pPr>
      <w:r>
        <w:t>Pulsante Quota: rappresenta la quota totale della scommessa proposta, ovvero il prodotto delle quote dei singoli esiti comprensiva di eventuale bonus multipla</w:t>
      </w:r>
    </w:p>
    <w:p w14:paraId="0A674916" w14:textId="0990C843" w:rsidR="005720D4" w:rsidRDefault="005720D4" w:rsidP="005720D4">
      <w:pPr>
        <w:rPr>
          <w:ins w:id="6" w:author="Rebuglio Marco" w:date="2024-03-28T14:45:00Z"/>
        </w:rPr>
      </w:pPr>
      <w:ins w:id="7" w:author="Rebuglio Marco" w:date="2024-03-28T14:04:00Z">
        <w:r>
          <w:lastRenderedPageBreak/>
          <w:t>Per le card dell’SGP Generatori i</w:t>
        </w:r>
      </w:ins>
      <w:ins w:id="8" w:author="Rebuglio Marco" w:date="2024-03-28T14:00:00Z">
        <w:r>
          <w:t xml:space="preserve">l </w:t>
        </w:r>
        <w:proofErr w:type="spellStart"/>
        <w:r>
          <w:t>backend</w:t>
        </w:r>
        <w:proofErr w:type="spellEnd"/>
        <w:r>
          <w:t xml:space="preserve"> dovrà rendere disponibili anche le</w:t>
        </w:r>
      </w:ins>
      <w:ins w:id="9" w:author="Rebuglio Marco" w:date="2024-03-28T14:01:00Z">
        <w:r>
          <w:t xml:space="preserve"> seguenti informazioni</w:t>
        </w:r>
      </w:ins>
      <w:ins w:id="10" w:author="Rebuglio Marco" w:date="2024-03-28T14:04:00Z">
        <w:r>
          <w:t xml:space="preserve"> sull’avvenim</w:t>
        </w:r>
      </w:ins>
      <w:ins w:id="11" w:author="Rebuglio Marco" w:date="2024-03-28T14:45:00Z">
        <w:r w:rsidR="00547B18">
          <w:t>e</w:t>
        </w:r>
      </w:ins>
      <w:ins w:id="12" w:author="Rebuglio Marco" w:date="2024-03-28T14:04:00Z">
        <w:r>
          <w:t>nto</w:t>
        </w:r>
      </w:ins>
    </w:p>
    <w:p w14:paraId="0C4FF59F" w14:textId="5EB1AB9F" w:rsidR="00547B18" w:rsidRDefault="00547B18" w:rsidP="00547B18">
      <w:pPr>
        <w:pStyle w:val="Paragrafoelenco"/>
        <w:numPr>
          <w:ilvl w:val="0"/>
          <w:numId w:val="28"/>
        </w:numPr>
        <w:rPr>
          <w:ins w:id="13" w:author="Rebuglio Marco" w:date="2024-03-28T14:46:00Z"/>
        </w:rPr>
        <w:pPrChange w:id="14" w:author="Rebuglio Marco" w:date="2024-03-28T14:46:00Z">
          <w:pPr/>
        </w:pPrChange>
      </w:pPr>
      <w:ins w:id="15" w:author="Rebuglio Marco" w:date="2024-03-28T14:45:00Z">
        <w:r>
          <w:t>Numero di market quotati sull’avvenimento a</w:t>
        </w:r>
      </w:ins>
      <w:ins w:id="16" w:author="Rebuglio Marco" w:date="2024-03-28T14:46:00Z">
        <w:r>
          <w:t>d eccezione di quelli mostrati nella card</w:t>
        </w:r>
      </w:ins>
      <w:ins w:id="17" w:author="Rebuglio Marco" w:date="2024-03-28T14:45:00Z">
        <w:r>
          <w:t xml:space="preserve"> (+ n)</w:t>
        </w:r>
      </w:ins>
    </w:p>
    <w:p w14:paraId="76197B5D" w14:textId="7A2644F5" w:rsidR="00547B18" w:rsidRDefault="00547B18" w:rsidP="00547B18">
      <w:pPr>
        <w:pStyle w:val="Paragrafoelenco"/>
        <w:numPr>
          <w:ilvl w:val="0"/>
          <w:numId w:val="28"/>
        </w:numPr>
        <w:rPr>
          <w:ins w:id="18" w:author="Rebuglio Marco" w:date="2024-03-28T15:30:00Z"/>
        </w:rPr>
      </w:pPr>
      <w:ins w:id="19" w:author="Rebuglio Marco" w:date="2024-03-28T14:46:00Z">
        <w:r>
          <w:t>Eventuale presenza della diretta streaming sull’avvenimento (quando live)</w:t>
        </w:r>
      </w:ins>
    </w:p>
    <w:p w14:paraId="18AAA134" w14:textId="520F692A" w:rsidR="002453EE" w:rsidRDefault="002453EE" w:rsidP="002453EE">
      <w:pPr>
        <w:rPr>
          <w:ins w:id="20" w:author="Rebuglio Marco" w:date="2024-03-28T14:45:00Z"/>
        </w:rPr>
      </w:pPr>
      <w:ins w:id="21" w:author="Rebuglio Marco" w:date="2024-03-28T15:31:00Z">
        <w:r>
          <w:t>NB: q</w:t>
        </w:r>
      </w:ins>
      <w:ins w:id="22" w:author="Rebuglio Marco" w:date="2024-03-28T15:30:00Z">
        <w:r>
          <w:t>ueste ultime 2 informazioni dovranno esser</w:t>
        </w:r>
      </w:ins>
      <w:ins w:id="23" w:author="Rebuglio Marco" w:date="2024-03-28T15:31:00Z">
        <w:r>
          <w:t>e rese disponibili per le precompilate SGP su app</w:t>
        </w:r>
      </w:ins>
    </w:p>
    <w:p w14:paraId="5322F149" w14:textId="77777777" w:rsidR="00547B18" w:rsidRDefault="00547B18" w:rsidP="005720D4">
      <w:pPr>
        <w:pPrChange w:id="24" w:author="Rebuglio Marco" w:date="2024-03-28T14:00:00Z">
          <w:pPr>
            <w:pStyle w:val="Paragrafoelenco"/>
            <w:numPr>
              <w:numId w:val="26"/>
            </w:numPr>
            <w:ind w:hanging="360"/>
          </w:pPr>
        </w:pPrChange>
      </w:pPr>
    </w:p>
    <w:p w14:paraId="20CBABAC" w14:textId="0B8DAF18" w:rsidR="00415377" w:rsidRDefault="00415377" w:rsidP="00415377">
      <w:pPr>
        <w:pStyle w:val="Titolo4"/>
      </w:pPr>
      <w:r>
        <w:t>Pulsante quota</w:t>
      </w:r>
    </w:p>
    <w:p w14:paraId="474BD7DB" w14:textId="60D92F5A" w:rsidR="00415377" w:rsidRDefault="00415377" w:rsidP="00415377">
      <w:r>
        <w:t xml:space="preserve">Al </w:t>
      </w:r>
      <w:proofErr w:type="spellStart"/>
      <w:r>
        <w:t>tap</w:t>
      </w:r>
      <w:proofErr w:type="spellEnd"/>
      <w:r>
        <w:t xml:space="preserve"> sul Pulsante quota questo si seleziona graficamente e tutti gli esiti proposti nella precompilata vengono messi a carrello. Gli esiti proposti nella precompilata vengono comunque messi a carrello anche se quest</w:t>
      </w:r>
      <w:r w:rsidR="00A82C74">
        <w:t>o</w:t>
      </w:r>
      <w:r>
        <w:t xml:space="preserve"> aveva già esiti al suo interno e anche se la presenza di esiti già a carrello e il successivo inserimento </w:t>
      </w:r>
      <w:r w:rsidR="00A82C74">
        <w:t>d</w:t>
      </w:r>
      <w:r>
        <w:t xml:space="preserve">i esiti della precompilata porta il biglietto in modalità sistema. </w:t>
      </w:r>
    </w:p>
    <w:p w14:paraId="32C2BF8F" w14:textId="0AFA339C" w:rsidR="00415377" w:rsidRDefault="00415377" w:rsidP="00415377">
      <w:r>
        <w:t xml:space="preserve">Se tutti gli esiti di una precompilata sono già presenti a carrello (o perché l’utente aveva in precedenza tappato sul pulsante quota della precompilata, o perché quegli esiti l’utente li aveva selezionati in precedenza di sua sponte dal palinsesto), il pulsante quota della precompilata deve risultare graficamente selezionato. </w:t>
      </w:r>
    </w:p>
    <w:p w14:paraId="5036985D" w14:textId="77F5439B" w:rsidR="00A82C74" w:rsidRDefault="00A82C74" w:rsidP="00415377">
      <w:r>
        <w:t>NB: se la precompilata contiene 4 esiti e a carrello ce ne sono solo 3 su 4, il pulsante quota nella card risulterà disattivo</w:t>
      </w:r>
    </w:p>
    <w:p w14:paraId="38862CB7" w14:textId="2178D61A" w:rsidR="00415377" w:rsidRDefault="00415377" w:rsidP="00415377">
      <w:pPr>
        <w:rPr>
          <w:ins w:id="25" w:author="Rebuglio Marco" w:date="2024-03-28T14:54:00Z"/>
        </w:rPr>
      </w:pPr>
      <w:r>
        <w:t xml:space="preserve">Il </w:t>
      </w:r>
      <w:proofErr w:type="spellStart"/>
      <w:r>
        <w:t>tap</w:t>
      </w:r>
      <w:proofErr w:type="spellEnd"/>
      <w:r>
        <w:t xml:space="preserve">/click sul pulsante quota selezionato graficamente porta alla rimozione degli specifici esiti dal carrello e alla </w:t>
      </w:r>
      <w:proofErr w:type="spellStart"/>
      <w:r>
        <w:t>deselezione</w:t>
      </w:r>
      <w:proofErr w:type="spellEnd"/>
      <w:r>
        <w:t xml:space="preserve"> grafica del pulsante quota stesso.</w:t>
      </w:r>
    </w:p>
    <w:p w14:paraId="14B84D11" w14:textId="39385B94" w:rsidR="00547B18" w:rsidRDefault="000E067F" w:rsidP="00415377">
      <w:pPr>
        <w:rPr>
          <w:ins w:id="26" w:author="Rebuglio Marco" w:date="2024-03-28T15:27:00Z"/>
        </w:rPr>
      </w:pPr>
      <w:ins w:id="27" w:author="Rebuglio Marco" w:date="2024-03-28T14:59:00Z">
        <w:r>
          <w:t>Se</w:t>
        </w:r>
      </w:ins>
      <w:ins w:id="28" w:author="Rebuglio Marco" w:date="2024-03-28T15:06:00Z">
        <w:r w:rsidR="00F47008">
          <w:t xml:space="preserve">, </w:t>
        </w:r>
      </w:ins>
      <w:ins w:id="29" w:author="Rebuglio Marco" w:date="2024-03-28T14:59:00Z">
        <w:r>
          <w:t xml:space="preserve">al momento del </w:t>
        </w:r>
        <w:proofErr w:type="spellStart"/>
        <w:r>
          <w:t>tap</w:t>
        </w:r>
        <w:proofErr w:type="spellEnd"/>
        <w:r>
          <w:t xml:space="preserve"> sul pulsante quota della</w:t>
        </w:r>
      </w:ins>
      <w:ins w:id="30" w:author="Rebuglio Marco" w:date="2024-03-28T15:00:00Z">
        <w:r>
          <w:t xml:space="preserve"> precompilata SGP</w:t>
        </w:r>
      </w:ins>
      <w:ins w:id="31" w:author="Rebuglio Marco" w:date="2024-03-28T15:06:00Z">
        <w:r w:rsidR="00F47008">
          <w:t>,</w:t>
        </w:r>
      </w:ins>
      <w:ins w:id="32" w:author="Rebuglio Marco" w:date="2024-03-28T15:00:00Z">
        <w:r>
          <w:t xml:space="preserve"> a carrello ci sono </w:t>
        </w:r>
      </w:ins>
      <w:ins w:id="33" w:author="Rebuglio Marco" w:date="2024-03-28T15:01:00Z">
        <w:r>
          <w:t xml:space="preserve">degli esiti che impediscono l’inserimento completo a carrello della scommessa veicolata dalla card </w:t>
        </w:r>
      </w:ins>
      <w:ins w:id="34" w:author="Rebuglio Marco" w:date="2024-03-28T15:02:00Z">
        <w:r>
          <w:t>generator</w:t>
        </w:r>
      </w:ins>
      <w:ins w:id="35" w:author="Rebuglio Marco" w:date="2024-03-28T15:06:00Z">
        <w:r w:rsidR="00F47008">
          <w:t>, non deve essere inserito a carrello nessuno degli esiti del generator</w:t>
        </w:r>
      </w:ins>
      <w:ins w:id="36" w:author="Rebuglio Marco" w:date="2024-03-28T15:13:00Z">
        <w:r w:rsidR="00F47008">
          <w:t xml:space="preserve"> (a </w:t>
        </w:r>
        <w:proofErr w:type="spellStart"/>
        <w:r w:rsidR="00F47008">
          <w:t>frontend</w:t>
        </w:r>
        <w:proofErr w:type="spellEnd"/>
        <w:r w:rsidR="00F47008">
          <w:t xml:space="preserve"> sarà mostrato il classico messaggio di errore)</w:t>
        </w:r>
      </w:ins>
      <w:ins w:id="37" w:author="Rebuglio Marco" w:date="2024-03-28T15:08:00Z">
        <w:r w:rsidR="00F47008">
          <w:t>. Alcuni esempi qui sotto</w:t>
        </w:r>
      </w:ins>
      <w:ins w:id="38" w:author="Rebuglio Marco" w:date="2024-03-28T15:27:00Z">
        <w:r w:rsidR="002453EE">
          <w:t xml:space="preserve">: </w:t>
        </w:r>
      </w:ins>
    </w:p>
    <w:p w14:paraId="4E78605D" w14:textId="5BAE23F1" w:rsidR="002453EE" w:rsidRDefault="002453EE" w:rsidP="00415377">
      <w:pPr>
        <w:rPr>
          <w:ins w:id="39" w:author="Rebuglio Marco" w:date="2024-03-28T15:23:00Z"/>
        </w:rPr>
      </w:pPr>
      <w:ins w:id="40" w:author="Rebuglio Marco" w:date="2024-03-28T15:27:00Z">
        <w:r>
          <w:t>Esempio 1</w:t>
        </w:r>
      </w:ins>
    </w:p>
    <w:p w14:paraId="3AD0745D" w14:textId="1456A8C4" w:rsidR="002E40C5" w:rsidRDefault="002E40C5" w:rsidP="002453EE">
      <w:pPr>
        <w:pStyle w:val="Paragrafoelenco"/>
        <w:numPr>
          <w:ilvl w:val="0"/>
          <w:numId w:val="29"/>
        </w:numPr>
        <w:rPr>
          <w:ins w:id="41" w:author="Rebuglio Marco" w:date="2024-03-28T15:23:00Z"/>
        </w:rPr>
        <w:pPrChange w:id="42" w:author="Rebuglio Marco" w:date="2024-03-28T15:29:00Z">
          <w:pPr/>
        </w:pPrChange>
      </w:pPr>
      <w:ins w:id="43" w:author="Rebuglio Marco" w:date="2024-03-28T15:23:00Z">
        <w:r>
          <w:t xml:space="preserve">Nel carrello ci sono 3 esiti, di cui uno con </w:t>
        </w:r>
        <w:proofErr w:type="spellStart"/>
        <w:r>
          <w:t>leg</w:t>
        </w:r>
        <w:proofErr w:type="spellEnd"/>
        <w:r>
          <w:t xml:space="preserve"> max=5</w:t>
        </w:r>
      </w:ins>
    </w:p>
    <w:p w14:paraId="11911CFE" w14:textId="2CC6385B" w:rsidR="002E40C5" w:rsidRDefault="002E40C5" w:rsidP="002453EE">
      <w:pPr>
        <w:pStyle w:val="Paragrafoelenco"/>
        <w:numPr>
          <w:ilvl w:val="0"/>
          <w:numId w:val="29"/>
        </w:numPr>
        <w:rPr>
          <w:ins w:id="44" w:author="Rebuglio Marco" w:date="2024-03-28T15:24:00Z"/>
        </w:rPr>
        <w:pPrChange w:id="45" w:author="Rebuglio Marco" w:date="2024-03-28T15:29:00Z">
          <w:pPr/>
        </w:pPrChange>
      </w:pPr>
      <w:ins w:id="46" w:author="Rebuglio Marco" w:date="2024-03-28T15:23:00Z">
        <w:r>
          <w:t>Nella precompi</w:t>
        </w:r>
      </w:ins>
      <w:ins w:id="47" w:author="Rebuglio Marco" w:date="2024-03-28T15:24:00Z">
        <w:r>
          <w:t>lata ci sono 5 esiti</w:t>
        </w:r>
      </w:ins>
    </w:p>
    <w:p w14:paraId="746FEB09" w14:textId="0B2FA253" w:rsidR="002E40C5" w:rsidRDefault="002E40C5" w:rsidP="002453EE">
      <w:pPr>
        <w:pStyle w:val="Paragrafoelenco"/>
        <w:numPr>
          <w:ilvl w:val="0"/>
          <w:numId w:val="29"/>
        </w:numPr>
        <w:rPr>
          <w:ins w:id="48" w:author="Rebuglio Marco" w:date="2024-03-28T15:24:00Z"/>
        </w:rPr>
        <w:pPrChange w:id="49" w:author="Rebuglio Marco" w:date="2024-03-28T15:29:00Z">
          <w:pPr/>
        </w:pPrChange>
      </w:pPr>
      <w:ins w:id="50" w:author="Rebuglio Marco" w:date="2024-03-28T15:24:00Z">
        <w:r>
          <w:t xml:space="preserve">L’utente tappa sul pulsante quota della precompilata </w:t>
        </w:r>
      </w:ins>
    </w:p>
    <w:p w14:paraId="6B96E01A" w14:textId="106C08C6" w:rsidR="002E40C5" w:rsidRDefault="002453EE" w:rsidP="002453EE">
      <w:pPr>
        <w:pStyle w:val="Paragrafoelenco"/>
        <w:numPr>
          <w:ilvl w:val="0"/>
          <w:numId w:val="29"/>
        </w:numPr>
        <w:rPr>
          <w:ins w:id="51" w:author="Rebuglio Marco" w:date="2024-03-28T15:27:00Z"/>
        </w:rPr>
        <w:pPrChange w:id="52" w:author="Rebuglio Marco" w:date="2024-03-28T15:29:00Z">
          <w:pPr/>
        </w:pPrChange>
      </w:pPr>
      <w:ins w:id="53" w:author="Rebuglio Marco" w:date="2024-03-28T15:26:00Z">
        <w:r>
          <w:t xml:space="preserve">Al </w:t>
        </w:r>
        <w:proofErr w:type="spellStart"/>
        <w:r>
          <w:t>tap</w:t>
        </w:r>
        <w:proofErr w:type="spellEnd"/>
        <w:r>
          <w:t xml:space="preserve"> della precompilata nessuno degli esiti in essa contenuti saranno portati a carrello e comparirà il messaggio di er</w:t>
        </w:r>
      </w:ins>
      <w:ins w:id="54" w:author="Rebuglio Marco" w:date="2024-03-28T15:27:00Z">
        <w:r>
          <w:t>rore (</w:t>
        </w:r>
        <w:proofErr w:type="spellStart"/>
        <w:r>
          <w:t>nb</w:t>
        </w:r>
        <w:proofErr w:type="spellEnd"/>
        <w:r>
          <w:t>: non ne verranno portati nemmeno 2)</w:t>
        </w:r>
      </w:ins>
    </w:p>
    <w:p w14:paraId="4B809686" w14:textId="6CF6CA72" w:rsidR="002453EE" w:rsidRDefault="002453EE" w:rsidP="00415377">
      <w:pPr>
        <w:rPr>
          <w:ins w:id="55" w:author="Rebuglio Marco" w:date="2024-03-28T15:27:00Z"/>
        </w:rPr>
      </w:pPr>
      <w:ins w:id="56" w:author="Rebuglio Marco" w:date="2024-03-28T15:27:00Z">
        <w:r>
          <w:t>Esempio 2</w:t>
        </w:r>
      </w:ins>
    </w:p>
    <w:p w14:paraId="273E7B81" w14:textId="70A65233" w:rsidR="002453EE" w:rsidRDefault="002453EE" w:rsidP="002453EE">
      <w:pPr>
        <w:pStyle w:val="Paragrafoelenco"/>
        <w:numPr>
          <w:ilvl w:val="0"/>
          <w:numId w:val="30"/>
        </w:numPr>
        <w:rPr>
          <w:ins w:id="57" w:author="Rebuglio Marco" w:date="2024-03-28T15:27:00Z"/>
        </w:rPr>
        <w:pPrChange w:id="58" w:author="Rebuglio Marco" w:date="2024-03-28T15:29:00Z">
          <w:pPr/>
        </w:pPrChange>
      </w:pPr>
      <w:ins w:id="59" w:author="Rebuglio Marco" w:date="2024-03-28T15:27:00Z">
        <w:r>
          <w:t>Nel carrello ci sono 28 eventi in multipla</w:t>
        </w:r>
      </w:ins>
    </w:p>
    <w:p w14:paraId="19179E34" w14:textId="7F4A192F" w:rsidR="002453EE" w:rsidRDefault="002453EE" w:rsidP="002453EE">
      <w:pPr>
        <w:pStyle w:val="Paragrafoelenco"/>
        <w:numPr>
          <w:ilvl w:val="0"/>
          <w:numId w:val="30"/>
        </w:numPr>
        <w:rPr>
          <w:ins w:id="60" w:author="Rebuglio Marco" w:date="2024-03-28T15:27:00Z"/>
        </w:rPr>
        <w:pPrChange w:id="61" w:author="Rebuglio Marco" w:date="2024-03-28T15:29:00Z">
          <w:pPr/>
        </w:pPrChange>
      </w:pPr>
      <w:ins w:id="62" w:author="Rebuglio Marco" w:date="2024-03-28T15:27:00Z">
        <w:r>
          <w:t xml:space="preserve">Nella precompilata ci sono 5 esiti </w:t>
        </w:r>
      </w:ins>
    </w:p>
    <w:p w14:paraId="0836F864" w14:textId="70ED8B8B" w:rsidR="002453EE" w:rsidRDefault="002453EE" w:rsidP="002453EE">
      <w:pPr>
        <w:pStyle w:val="Paragrafoelenco"/>
        <w:numPr>
          <w:ilvl w:val="0"/>
          <w:numId w:val="30"/>
        </w:numPr>
        <w:rPr>
          <w:ins w:id="63" w:author="Rebuglio Marco" w:date="2024-03-28T15:28:00Z"/>
        </w:rPr>
        <w:pPrChange w:id="64" w:author="Rebuglio Marco" w:date="2024-03-28T15:29:00Z">
          <w:pPr/>
        </w:pPrChange>
      </w:pPr>
      <w:ins w:id="65" w:author="Rebuglio Marco" w:date="2024-03-28T15:27:00Z">
        <w:r>
          <w:t>L’utente tappa sul pulsante quota della precompilata</w:t>
        </w:r>
      </w:ins>
    </w:p>
    <w:p w14:paraId="57514A80" w14:textId="6C5587DE" w:rsidR="002453EE" w:rsidRDefault="002453EE" w:rsidP="002453EE">
      <w:pPr>
        <w:pStyle w:val="Paragrafoelenco"/>
        <w:numPr>
          <w:ilvl w:val="0"/>
          <w:numId w:val="30"/>
        </w:numPr>
        <w:rPr>
          <w:ins w:id="66" w:author="Rebuglio Marco" w:date="2024-03-28T15:28:00Z"/>
        </w:rPr>
        <w:pPrChange w:id="67" w:author="Rebuglio Marco" w:date="2024-03-28T15:29:00Z">
          <w:pPr/>
        </w:pPrChange>
      </w:pPr>
      <w:ins w:id="68" w:author="Rebuglio Marco" w:date="2024-03-28T15:28:00Z">
        <w:r>
          <w:t xml:space="preserve">Al </w:t>
        </w:r>
        <w:proofErr w:type="spellStart"/>
        <w:r>
          <w:t>tap</w:t>
        </w:r>
        <w:proofErr w:type="spellEnd"/>
        <w:r>
          <w:t xml:space="preserve"> della precompilata nessuno degli esiti in essa contenuti saranno portati a carrello e comparirà il messaggio di errore</w:t>
        </w:r>
        <w:r>
          <w:t xml:space="preserve"> di numero massimo even</w:t>
        </w:r>
      </w:ins>
      <w:ins w:id="69" w:author="Rebuglio Marco" w:date="2024-03-28T15:29:00Z">
        <w:r>
          <w:t>ti/Esiti raggiunto</w:t>
        </w:r>
      </w:ins>
      <w:ins w:id="70" w:author="Rebuglio Marco" w:date="2024-03-28T15:28:00Z">
        <w:r>
          <w:t xml:space="preserve"> (</w:t>
        </w:r>
        <w:proofErr w:type="spellStart"/>
        <w:r>
          <w:t>nb</w:t>
        </w:r>
        <w:proofErr w:type="spellEnd"/>
        <w:r>
          <w:t>: non verranno portati nemmeno 2</w:t>
        </w:r>
      </w:ins>
      <w:ins w:id="71" w:author="Rebuglio Marco" w:date="2024-03-28T15:29:00Z">
        <w:r>
          <w:t xml:space="preserve"> esiti della precompilata</w:t>
        </w:r>
      </w:ins>
      <w:ins w:id="72" w:author="Rebuglio Marco" w:date="2024-03-28T15:28:00Z">
        <w:r>
          <w:t>)</w:t>
        </w:r>
      </w:ins>
    </w:p>
    <w:p w14:paraId="46805EA3" w14:textId="77777777" w:rsidR="002453EE" w:rsidRDefault="002453EE" w:rsidP="00415377">
      <w:pPr>
        <w:rPr>
          <w:ins w:id="73" w:author="Rebuglio Marco" w:date="2024-03-28T15:27:00Z"/>
        </w:rPr>
      </w:pPr>
    </w:p>
    <w:p w14:paraId="248766F6" w14:textId="77777777" w:rsidR="002453EE" w:rsidRDefault="002453EE" w:rsidP="00415377">
      <w:pPr>
        <w:rPr>
          <w:ins w:id="74" w:author="Rebuglio Marco" w:date="2024-03-28T15:08:00Z"/>
        </w:rPr>
      </w:pPr>
    </w:p>
    <w:p w14:paraId="40938237" w14:textId="77777777" w:rsidR="00F47008" w:rsidRPr="00415377" w:rsidRDefault="00F47008" w:rsidP="00415377"/>
    <w:p w14:paraId="15A2A94F" w14:textId="0F25C9AA" w:rsidR="00D625E5" w:rsidRDefault="00D625E5" w:rsidP="00D625E5">
      <w:pPr>
        <w:pStyle w:val="Titolo3"/>
      </w:pPr>
      <w:bookmarkStart w:id="75" w:name="_Toc162532547"/>
      <w:r>
        <w:t>Memorizzazione in cache delle precompilate</w:t>
      </w:r>
      <w:bookmarkEnd w:id="75"/>
    </w:p>
    <w:p w14:paraId="78565D78" w14:textId="33BA79C4" w:rsidR="00B4523A" w:rsidRDefault="00D625E5" w:rsidP="008943A3">
      <w:r>
        <w:t>Le stesse card precompilate che l’utente vede quando apre il sito e atterra in homepage a T 0 devono essere tenute in memoria per X minuti (l’X verrà comunicato da business a sviluppo per la fase di test e per il go live)</w:t>
      </w:r>
      <w:r w:rsidR="00B4523A">
        <w:t xml:space="preserve">. Se quindi l’utente atterra sul sito in HP, naviga il sito e poi torna in HP, al ritorno in HP, se questo avviene entro gli X minuti definiti da business, deve ritrovare le stesse precompilate viste al primo atterraggio. </w:t>
      </w:r>
    </w:p>
    <w:p w14:paraId="17051F4E" w14:textId="22CEDC47" w:rsidR="00A82C74" w:rsidRDefault="00A82C74" w:rsidP="008943A3">
      <w:r>
        <w:t xml:space="preserve">X può essere configurato NON a caldo ma con un rilascio. </w:t>
      </w:r>
    </w:p>
    <w:p w14:paraId="2FAAFD58" w14:textId="324A9D86" w:rsidR="00B4523A" w:rsidRDefault="00B4523A" w:rsidP="00B4523A">
      <w:pPr>
        <w:pStyle w:val="Titolo4"/>
      </w:pPr>
      <w:r>
        <w:t>Eventi da visualizzare nelle card</w:t>
      </w:r>
    </w:p>
    <w:p w14:paraId="45C0880B" w14:textId="77777777" w:rsidR="00B4523A" w:rsidRDefault="00B4523A" w:rsidP="008943A3">
      <w:r>
        <w:t xml:space="preserve">Tra gli eventi passati dal motore di BE, all’interno del carosello devono essere visualizzati solo quelli per cui non è ancora stata sorpassata data e ora di inizio. Tornando quindi al caso di prima, se l’utente torna in HP prima degli X minuti di scadenza della cache e durante la sua navigazione alcuni degli eventi proposti dal generator hanno passato data e ora di inizio, al ritorno in HP l’utente vedrà solo le card relative ad eventi ancora non ‘scaduti’. </w:t>
      </w:r>
    </w:p>
    <w:p w14:paraId="7984E516" w14:textId="259C5E54" w:rsidR="00B4523A" w:rsidRDefault="00B4523A" w:rsidP="008943A3">
      <w:r>
        <w:t xml:space="preserve">Se al ritorno in HP dell’utente (prima degli X minuti di scadenza della cache) tutti gli eventi proposti dal motore SGP sono scaduti allora il </w:t>
      </w:r>
      <w:proofErr w:type="spellStart"/>
      <w:r>
        <w:t>frontend</w:t>
      </w:r>
      <w:proofErr w:type="spellEnd"/>
      <w:r>
        <w:t xml:space="preserve"> deve </w:t>
      </w:r>
      <w:proofErr w:type="spellStart"/>
      <w:r>
        <w:t>rieffettuare</w:t>
      </w:r>
      <w:proofErr w:type="spellEnd"/>
      <w:r>
        <w:t xml:space="preserve"> una nuova chiamata al BE per farsi passare delle nuove precompilate (dopo questa chiamata si resetteranno gli X minuti di cache)</w:t>
      </w:r>
    </w:p>
    <w:p w14:paraId="58A13127" w14:textId="233ABF82" w:rsidR="000E6C1B" w:rsidRDefault="000E6C1B" w:rsidP="000E6C1B">
      <w:pPr>
        <w:pStyle w:val="Titolo3"/>
      </w:pPr>
      <w:bookmarkStart w:id="76" w:name="_Toc162532548"/>
      <w:r>
        <w:t>Skeleton Home Page</w:t>
      </w:r>
      <w:bookmarkEnd w:id="76"/>
    </w:p>
    <w:p w14:paraId="269D2F4F" w14:textId="4FC68D48" w:rsidR="000E6C1B" w:rsidRDefault="000E6C1B" w:rsidP="000E6C1B">
      <w:r>
        <w:t xml:space="preserve">La conformazione dello skeleton in Home Page FR deve aggiornarsi con la presenza del nuovo carosello. </w:t>
      </w:r>
    </w:p>
    <w:p w14:paraId="5CB69972" w14:textId="741BE22E" w:rsidR="00EB33FD" w:rsidRDefault="000E6C1B" w:rsidP="008943A3">
      <w:r>
        <w:t xml:space="preserve">Poiché si prevedono periodi in cui tale </w:t>
      </w:r>
      <w:r w:rsidR="00A82C74">
        <w:t>Carosello non si vedrà (in estate, senza competizioni TOP di calcio) si chiede che la presenza o meno nello skeleton di tale elemento sia configurabile a caldo (ovvero senza rilasci)</w:t>
      </w:r>
    </w:p>
    <w:p w14:paraId="5C6B4910" w14:textId="03ABA37A" w:rsidR="00AA5B6D" w:rsidRDefault="00AA5B6D" w:rsidP="00AA5B6D">
      <w:pPr>
        <w:pStyle w:val="Titolo2"/>
      </w:pPr>
      <w:bookmarkStart w:id="77" w:name="_Toc162532549"/>
      <w:r>
        <w:t xml:space="preserve">Carosello in Dettaglio Avvenimento (Tab </w:t>
      </w:r>
      <w:proofErr w:type="spellStart"/>
      <w:r>
        <w:t>Bet</w:t>
      </w:r>
      <w:proofErr w:type="spellEnd"/>
      <w:r>
        <w:t xml:space="preserve"> Builder)</w:t>
      </w:r>
      <w:bookmarkEnd w:id="77"/>
    </w:p>
    <w:p w14:paraId="620ED3A9" w14:textId="5EC834DB" w:rsidR="00AA5B6D" w:rsidRDefault="00AA5B6D" w:rsidP="00AA5B6D">
      <w:r>
        <w:t>I requisiti contenuti in questo paragrafo valgono sia per la country Italia che per la country Marocco ma sono da applicare solo sulla versione online del Full Responsive, non sulla versione retail (</w:t>
      </w:r>
      <w:proofErr w:type="spellStart"/>
      <w:r>
        <w:t>Prenotatore</w:t>
      </w:r>
      <w:proofErr w:type="spellEnd"/>
      <w:r>
        <w:t xml:space="preserve"> e Self). </w:t>
      </w:r>
    </w:p>
    <w:p w14:paraId="48A4227A" w14:textId="47765241" w:rsidR="00AA5B6D" w:rsidRDefault="00AA5B6D" w:rsidP="00AA5B6D">
      <w:r>
        <w:t>Nel dettaglio avvenimento</w:t>
      </w:r>
      <w:r w:rsidR="00A82C74">
        <w:t xml:space="preserve"> </w:t>
      </w:r>
      <w:proofErr w:type="spellStart"/>
      <w:r w:rsidR="00A82C74">
        <w:t>prematch</w:t>
      </w:r>
      <w:proofErr w:type="spellEnd"/>
      <w:r>
        <w:t xml:space="preserve">, all’interno della Tab </w:t>
      </w:r>
      <w:proofErr w:type="spellStart"/>
      <w:r>
        <w:t>Bet</w:t>
      </w:r>
      <w:proofErr w:type="spellEnd"/>
      <w:r>
        <w:t xml:space="preserve"> Builder (quando presente per uno specifico avvenimento), sopra l’area relativa alla SGP Experience deve comparire il carosello</w:t>
      </w:r>
      <w:r w:rsidR="00EB33FD">
        <w:t xml:space="preserve"> dal titolo</w:t>
      </w:r>
      <w:r>
        <w:t xml:space="preserve"> </w:t>
      </w:r>
      <w:proofErr w:type="spellStart"/>
      <w:r w:rsidRPr="00014500">
        <w:rPr>
          <w:i/>
          <w:iCs/>
        </w:rPr>
        <w:t>Bet</w:t>
      </w:r>
      <w:proofErr w:type="spellEnd"/>
      <w:r w:rsidRPr="00014500">
        <w:rPr>
          <w:i/>
          <w:iCs/>
        </w:rPr>
        <w:t xml:space="preserve"> Builder in evidenza</w:t>
      </w:r>
      <w:r>
        <w:rPr>
          <w:i/>
          <w:iCs/>
        </w:rPr>
        <w:t xml:space="preserve"> / </w:t>
      </w:r>
      <w:proofErr w:type="spellStart"/>
      <w:r>
        <w:rPr>
          <w:i/>
          <w:iCs/>
        </w:rPr>
        <w:t>Bet</w:t>
      </w:r>
      <w:proofErr w:type="spellEnd"/>
      <w:r>
        <w:rPr>
          <w:i/>
          <w:iCs/>
        </w:rPr>
        <w:t xml:space="preserve"> Builder en vedette</w:t>
      </w:r>
      <w:r>
        <w:t xml:space="preserve">. </w:t>
      </w:r>
    </w:p>
    <w:p w14:paraId="7426CC9A" w14:textId="798FC6F4" w:rsidR="00EB33FD" w:rsidRDefault="00EB33FD" w:rsidP="00AA5B6D">
      <w:r>
        <w:t xml:space="preserve">Sotto il titolo tale carosello deve presentare le scommesse SGP Precompilate dedicate allo specifico avvenimento fornite dal motore di </w:t>
      </w:r>
      <w:proofErr w:type="spellStart"/>
      <w:r>
        <w:t>backend</w:t>
      </w:r>
      <w:proofErr w:type="spellEnd"/>
      <w:r>
        <w:t xml:space="preserve"> SGP Generator. </w:t>
      </w:r>
    </w:p>
    <w:p w14:paraId="0BB7D035" w14:textId="02CC12DD" w:rsidR="00EB33FD" w:rsidRDefault="00EB33FD" w:rsidP="00EB33FD">
      <w:pPr>
        <w:pStyle w:val="Titolo3"/>
      </w:pPr>
      <w:bookmarkStart w:id="78" w:name="_Toc162532550"/>
      <w:r>
        <w:t xml:space="preserve">Carosello </w:t>
      </w:r>
      <w:proofErr w:type="spellStart"/>
      <w:r>
        <w:t>Dett</w:t>
      </w:r>
      <w:proofErr w:type="spellEnd"/>
      <w:r>
        <w:t xml:space="preserve"> </w:t>
      </w:r>
      <w:proofErr w:type="spellStart"/>
      <w:r>
        <w:t>Avv</w:t>
      </w:r>
      <w:proofErr w:type="spellEnd"/>
      <w:r>
        <w:t xml:space="preserve"> – Condizioni di visualizzazione</w:t>
      </w:r>
      <w:bookmarkEnd w:id="78"/>
    </w:p>
    <w:p w14:paraId="1312A16B" w14:textId="77777777" w:rsidR="00EB33FD" w:rsidRDefault="00EB33FD" w:rsidP="00EB33FD">
      <w:r>
        <w:t xml:space="preserve">Il carosello </w:t>
      </w:r>
      <w:proofErr w:type="spellStart"/>
      <w:r>
        <w:t>Bet</w:t>
      </w:r>
      <w:proofErr w:type="spellEnd"/>
      <w:r>
        <w:t xml:space="preserve"> Builder in evidenza dedicato al singolo evento deve comparire (sopra l’area dedicata alla SGP Experience) solo </w:t>
      </w:r>
    </w:p>
    <w:p w14:paraId="3C71E5BC" w14:textId="12F8511C" w:rsidR="00EB33FD" w:rsidRDefault="00EB33FD" w:rsidP="00EB33FD">
      <w:pPr>
        <w:pStyle w:val="Paragrafoelenco"/>
        <w:numPr>
          <w:ilvl w:val="0"/>
          <w:numId w:val="27"/>
        </w:numPr>
      </w:pPr>
      <w:r>
        <w:t xml:space="preserve">nelle schermate di dettaglio degli avvenimenti facenti parte di manifestazioni per cui da </w:t>
      </w:r>
      <w:proofErr w:type="spellStart"/>
      <w:r>
        <w:t>redax</w:t>
      </w:r>
      <w:proofErr w:type="spellEnd"/>
      <w:r>
        <w:t xml:space="preserve"> (nella sezione SGP Generator) è stata attivata la creazione di giocate SGP precompilate</w:t>
      </w:r>
    </w:p>
    <w:p w14:paraId="1AA6B4FF" w14:textId="6BEAECEA" w:rsidR="00EB33FD" w:rsidRDefault="00EB33FD" w:rsidP="00EB33FD">
      <w:pPr>
        <w:pStyle w:val="Paragrafoelenco"/>
        <w:numPr>
          <w:ilvl w:val="0"/>
          <w:numId w:val="27"/>
        </w:numPr>
      </w:pPr>
      <w:r>
        <w:lastRenderedPageBreak/>
        <w:t xml:space="preserve">se per lo specifico avvenimento il motore di BE passa al </w:t>
      </w:r>
      <w:proofErr w:type="spellStart"/>
      <w:r>
        <w:t>frontend</w:t>
      </w:r>
      <w:proofErr w:type="spellEnd"/>
      <w:r>
        <w:t xml:space="preserve"> delle precompilate (potrebbe non passarle per mancanza di market </w:t>
      </w:r>
      <w:proofErr w:type="spellStart"/>
      <w:r>
        <w:t>sgp</w:t>
      </w:r>
      <w:proofErr w:type="spellEnd"/>
      <w:r>
        <w:t xml:space="preserve"> quotati nello specifico momento)</w:t>
      </w:r>
    </w:p>
    <w:p w14:paraId="55DCA087" w14:textId="1C4E4F10" w:rsidR="00EB33FD" w:rsidRDefault="00EB33FD" w:rsidP="00EB33FD">
      <w:pPr>
        <w:pStyle w:val="Titolo3"/>
      </w:pPr>
      <w:bookmarkStart w:id="79" w:name="_Toc162532551"/>
      <w:r>
        <w:t xml:space="preserve">Carosello </w:t>
      </w:r>
      <w:proofErr w:type="spellStart"/>
      <w:r>
        <w:t>Dett</w:t>
      </w:r>
      <w:proofErr w:type="spellEnd"/>
      <w:r>
        <w:t xml:space="preserve"> </w:t>
      </w:r>
      <w:proofErr w:type="spellStart"/>
      <w:r>
        <w:t>Avv</w:t>
      </w:r>
      <w:proofErr w:type="spellEnd"/>
      <w:r>
        <w:t xml:space="preserve"> – Struttura Card Precompilata</w:t>
      </w:r>
      <w:bookmarkEnd w:id="79"/>
    </w:p>
    <w:p w14:paraId="363D836D" w14:textId="790FE085" w:rsidR="00EB33FD" w:rsidRDefault="00EB33FD" w:rsidP="00EB33FD">
      <w:r>
        <w:t xml:space="preserve">Ogni precompilata sull’avvenimento specifico che viene passata al </w:t>
      </w:r>
      <w:proofErr w:type="spellStart"/>
      <w:r>
        <w:t>frontend</w:t>
      </w:r>
      <w:proofErr w:type="spellEnd"/>
      <w:r>
        <w:t xml:space="preserve"> dal motore SGP Generator è composta dai seguenti elementi/informazioni</w:t>
      </w:r>
    </w:p>
    <w:p w14:paraId="4243DACF" w14:textId="77777777" w:rsidR="00EB33FD" w:rsidRDefault="00EB33FD" w:rsidP="00EB33FD">
      <w:pPr>
        <w:pStyle w:val="Paragrafoelenco"/>
        <w:numPr>
          <w:ilvl w:val="0"/>
          <w:numId w:val="26"/>
        </w:numPr>
      </w:pPr>
      <w:r>
        <w:t xml:space="preserve">Elenco pronostici: per ogni pronostico si riporta la descrizione del pronostico come da rimappatura su 2 stringhe eseguita dal business. La stringa 1 in alto e in </w:t>
      </w:r>
      <w:proofErr w:type="spellStart"/>
      <w:r>
        <w:t>bold</w:t>
      </w:r>
      <w:proofErr w:type="spellEnd"/>
      <w:r>
        <w:t xml:space="preserve">, la stringa 2 sotto la stringa 1 in </w:t>
      </w:r>
      <w:proofErr w:type="spellStart"/>
      <w:r>
        <w:t>grigino</w:t>
      </w:r>
      <w:proofErr w:type="spellEnd"/>
      <w:r>
        <w:t xml:space="preserve"> (per le specifiche grafiche si vedano i </w:t>
      </w:r>
      <w:proofErr w:type="spellStart"/>
      <w:r>
        <w:t>Figma</w:t>
      </w:r>
      <w:proofErr w:type="spellEnd"/>
      <w:r>
        <w:t>)</w:t>
      </w:r>
      <w:r>
        <w:br/>
        <w:t>Su Full Responsive Italia dovrà essere visualizzata la rimappatura in italiano. Su Full Responsive Marocco dovrà essere visualizzata la rimappatura in francese</w:t>
      </w:r>
    </w:p>
    <w:p w14:paraId="402E05A6" w14:textId="54309F85" w:rsidR="00EB33FD" w:rsidRDefault="00EB33FD" w:rsidP="00EB33FD">
      <w:pPr>
        <w:pStyle w:val="Paragrafoelenco"/>
        <w:numPr>
          <w:ilvl w:val="0"/>
          <w:numId w:val="26"/>
        </w:numPr>
      </w:pPr>
      <w:r>
        <w:t>Pulsante Quota: rappresenta la quota totale della scommessa proposta, ovvero il prodotto delle quote dei singoli esiti comprensiva di eventuale bonus multipla</w:t>
      </w:r>
      <w:r w:rsidR="00FE69F3">
        <w:t>. Per la gestione delle interazioni sul pulsante quota vale quanto normato nel par 2.1.2.1</w:t>
      </w:r>
    </w:p>
    <w:p w14:paraId="0804B152" w14:textId="74338AEF" w:rsidR="00FE69F3" w:rsidRDefault="00FE69F3" w:rsidP="00FE69F3">
      <w:pPr>
        <w:pStyle w:val="Titolo3"/>
      </w:pPr>
      <w:bookmarkStart w:id="80" w:name="_Toc162532552"/>
      <w:r>
        <w:t>Memorizzazione in cache delle precompilate su avvenimento</w:t>
      </w:r>
      <w:bookmarkEnd w:id="80"/>
    </w:p>
    <w:p w14:paraId="3713514F" w14:textId="76BBD694" w:rsidR="00FE69F3" w:rsidRDefault="00FE69F3" w:rsidP="00FE69F3">
      <w:r>
        <w:t xml:space="preserve">Le stesse card precompilate che l’utente vede quando atterra sul dettaglio di uno specifico avvenimento a T 0 devono essere tenute in memoria per X minuti (l’X verrà comunicato da business a sviluppo per la fase di test e per il go live). Se quindi l’utente atterra sul dettaglio di uno specifico avvenimento, naviga il sito e poi torna su quel dettaglio, al ritorno su quel dettaglio, se questo avviene entro gli X minuti definiti da business, deve ritrovare le stesse precompilate viste al primo atterraggio. </w:t>
      </w:r>
    </w:p>
    <w:p w14:paraId="699EF452" w14:textId="08B0AF80" w:rsidR="000E6C1B" w:rsidRDefault="000E6C1B" w:rsidP="000E6C1B">
      <w:pPr>
        <w:pStyle w:val="Titolo2"/>
      </w:pPr>
      <w:bookmarkStart w:id="81" w:name="_Toc162532553"/>
      <w:r>
        <w:t>DWH</w:t>
      </w:r>
      <w:bookmarkEnd w:id="81"/>
      <w:r>
        <w:t xml:space="preserve"> </w:t>
      </w:r>
    </w:p>
    <w:p w14:paraId="75D6C011" w14:textId="262C5467" w:rsidR="008943A3" w:rsidRPr="00014500" w:rsidRDefault="000E6C1B" w:rsidP="00014500">
      <w:r>
        <w:t xml:space="preserve">Devono essere infine effettuate le implementazioni necessarie per consentire il tracciamento DWH delle giocate provenienti da Card SGP precompilate secondo quanto normato nel documento </w:t>
      </w:r>
      <w:r>
        <w:rPr>
          <w:rFonts w:ascii="Arial" w:hAnsi="Arial" w:cs="Arial"/>
          <w:color w:val="1D1C1D"/>
          <w:sz w:val="23"/>
          <w:szCs w:val="23"/>
          <w:shd w:val="clear" w:color="auto" w:fill="F8F8F8"/>
        </w:rPr>
        <w:t xml:space="preserve">DWH_SGP Generator </w:t>
      </w:r>
      <w:r w:rsidRPr="000E6C1B">
        <w:t xml:space="preserve">(SN: </w:t>
      </w:r>
      <w:r>
        <w:t>PRJ0011767)</w:t>
      </w:r>
    </w:p>
    <w:sectPr w:rsidR="008943A3" w:rsidRPr="00014500" w:rsidSect="000B4265">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32FD3" w14:textId="77777777" w:rsidR="005D1273" w:rsidRDefault="005D1273" w:rsidP="008F7606">
      <w:pPr>
        <w:spacing w:after="0" w:line="240" w:lineRule="auto"/>
      </w:pPr>
      <w:r>
        <w:separator/>
      </w:r>
    </w:p>
  </w:endnote>
  <w:endnote w:type="continuationSeparator" w:id="0">
    <w:p w14:paraId="45E5A160" w14:textId="77777777" w:rsidR="005D1273" w:rsidRDefault="005D1273" w:rsidP="008F7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4" w:type="dxa"/>
      <w:tblInd w:w="108" w:type="dxa"/>
      <w:tblBorders>
        <w:top w:val="single" w:sz="6" w:space="0" w:color="auto"/>
        <w:bottom w:val="single" w:sz="6" w:space="0" w:color="auto"/>
      </w:tblBorders>
      <w:tblLayout w:type="fixed"/>
      <w:tblLook w:val="0000" w:firstRow="0" w:lastRow="0" w:firstColumn="0" w:lastColumn="0" w:noHBand="0" w:noVBand="0"/>
    </w:tblPr>
    <w:tblGrid>
      <w:gridCol w:w="9464"/>
    </w:tblGrid>
    <w:tr w:rsidR="001A414E" w14:paraId="18236F5A" w14:textId="77777777" w:rsidTr="003D526B">
      <w:trPr>
        <w:cantSplit/>
      </w:trPr>
      <w:tc>
        <w:tcPr>
          <w:tcW w:w="9464" w:type="dxa"/>
        </w:tcPr>
        <w:p w14:paraId="0BE2D574" w14:textId="0B967A0F" w:rsidR="001A414E" w:rsidRDefault="00144060" w:rsidP="0007358C">
          <w:pPr>
            <w:tabs>
              <w:tab w:val="left" w:pos="1418"/>
              <w:tab w:val="right" w:pos="9214"/>
            </w:tabs>
            <w:rPr>
              <w:sz w:val="20"/>
            </w:rPr>
          </w:pPr>
          <w:r>
            <w:rPr>
              <w:noProof/>
              <w:sz w:val="20"/>
            </w:rPr>
            <mc:AlternateContent>
              <mc:Choice Requires="wps">
                <w:drawing>
                  <wp:anchor distT="0" distB="0" distL="114300" distR="114300" simplePos="0" relativeHeight="251660288" behindDoc="0" locked="0" layoutInCell="0" allowOverlap="1" wp14:anchorId="270B7A6F" wp14:editId="299C782E">
                    <wp:simplePos x="0" y="0"/>
                    <wp:positionH relativeFrom="page">
                      <wp:posOffset>0</wp:posOffset>
                    </wp:positionH>
                    <wp:positionV relativeFrom="page">
                      <wp:posOffset>10227945</wp:posOffset>
                    </wp:positionV>
                    <wp:extent cx="7560310" cy="273050"/>
                    <wp:effectExtent l="0" t="0" r="0" b="12700"/>
                    <wp:wrapNone/>
                    <wp:docPr id="1" name="MSIPCM67ae4ba3b452173d717121ef" descr="{&quot;HashCode&quot;:-26951481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44E5A1" w14:textId="1E46B33C" w:rsidR="00144060" w:rsidRPr="00144060" w:rsidRDefault="00144060" w:rsidP="00144060">
                                <w:pPr>
                                  <w:spacing w:after="0"/>
                                  <w:jc w:val="center"/>
                                  <w:rPr>
                                    <w:rFonts w:ascii="Calibri" w:hAnsi="Calibri" w:cs="Calibri"/>
                                    <w:color w:val="000000"/>
                                    <w:sz w:val="18"/>
                                  </w:rPr>
                                </w:pPr>
                                <w:r w:rsidRPr="00144060">
                                  <w:rPr>
                                    <w:rFonts w:ascii="Calibri" w:hAnsi="Calibri" w:cs="Calibri"/>
                                    <w:color w:val="000000"/>
                                    <w:sz w:val="18"/>
                                  </w:rPr>
                                  <w:t>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70B7A6F" id="_x0000_t202" coordsize="21600,21600" o:spt="202" path="m,l,21600r21600,l21600,xe">
                    <v:stroke joinstyle="miter"/>
                    <v:path gradientshapeok="t" o:connecttype="rect"/>
                  </v:shapetype>
                  <v:shape id="MSIPCM67ae4ba3b452173d717121ef" o:spid="_x0000_s1026" type="#_x0000_t202" alt="{&quot;HashCode&quot;:-269514813,&quot;Height&quot;:841.0,&quot;Width&quot;:595.0,&quot;Placement&quot;:&quot;Footer&quot;,&quot;Index&quot;:&quot;Primary&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1E44E5A1" w14:textId="1E46B33C" w:rsidR="00144060" w:rsidRPr="00144060" w:rsidRDefault="00144060" w:rsidP="00144060">
                          <w:pPr>
                            <w:spacing w:after="0"/>
                            <w:jc w:val="center"/>
                            <w:rPr>
                              <w:rFonts w:ascii="Calibri" w:hAnsi="Calibri" w:cs="Calibri"/>
                              <w:color w:val="000000"/>
                              <w:sz w:val="18"/>
                            </w:rPr>
                          </w:pPr>
                          <w:r w:rsidRPr="00144060">
                            <w:rPr>
                              <w:rFonts w:ascii="Calibri" w:hAnsi="Calibri" w:cs="Calibri"/>
                              <w:color w:val="000000"/>
                              <w:sz w:val="18"/>
                            </w:rPr>
                            <w:t>INTERNAL USE</w:t>
                          </w:r>
                        </w:p>
                      </w:txbxContent>
                    </v:textbox>
                    <w10:wrap anchorx="page" anchory="page"/>
                  </v:shape>
                </w:pict>
              </mc:Fallback>
            </mc:AlternateContent>
          </w:r>
          <w:r w:rsidR="00DF1514">
            <w:rPr>
              <w:noProof/>
              <w:sz w:val="20"/>
            </w:rPr>
            <w:t>SGP</w:t>
          </w:r>
          <w:r w:rsidR="00DF1514">
            <w:rPr>
              <w:sz w:val="20"/>
            </w:rPr>
            <w:t xml:space="preserve"> Generator</w:t>
          </w:r>
          <w:r w:rsidR="00D60A6A">
            <w:rPr>
              <w:sz w:val="20"/>
            </w:rPr>
            <w:t xml:space="preserve"> Full Responsive</w:t>
          </w:r>
          <w:r w:rsidR="009E1851">
            <w:rPr>
              <w:sz w:val="20"/>
            </w:rPr>
            <w:t xml:space="preserve"> </w:t>
          </w:r>
          <w:r w:rsidR="001A414E">
            <w:rPr>
              <w:sz w:val="20"/>
            </w:rPr>
            <w:tab/>
            <w:t xml:space="preserve">Pag. </w:t>
          </w:r>
          <w:r w:rsidR="001A414E">
            <w:rPr>
              <w:sz w:val="20"/>
              <w:lang w:val="en-US"/>
            </w:rPr>
            <w:fldChar w:fldCharType="begin"/>
          </w:r>
          <w:r w:rsidR="001A414E">
            <w:rPr>
              <w:sz w:val="20"/>
            </w:rPr>
            <w:instrText xml:space="preserve"> PAGE </w:instrText>
          </w:r>
          <w:r w:rsidR="001A414E">
            <w:rPr>
              <w:sz w:val="20"/>
              <w:lang w:val="en-US"/>
            </w:rPr>
            <w:fldChar w:fldCharType="separate"/>
          </w:r>
          <w:r w:rsidR="00091E98">
            <w:rPr>
              <w:noProof/>
              <w:sz w:val="20"/>
            </w:rPr>
            <w:t>13</w:t>
          </w:r>
          <w:r w:rsidR="001A414E">
            <w:rPr>
              <w:sz w:val="20"/>
              <w:lang w:val="en-US"/>
            </w:rPr>
            <w:fldChar w:fldCharType="end"/>
          </w:r>
          <w:r w:rsidR="001A414E">
            <w:rPr>
              <w:sz w:val="20"/>
            </w:rPr>
            <w:t xml:space="preserve"> di </w:t>
          </w:r>
          <w:r w:rsidR="001A414E">
            <w:rPr>
              <w:rStyle w:val="Numeropagina"/>
              <w:sz w:val="20"/>
            </w:rPr>
            <w:fldChar w:fldCharType="begin"/>
          </w:r>
          <w:r w:rsidR="001A414E">
            <w:rPr>
              <w:rStyle w:val="Numeropagina"/>
              <w:sz w:val="20"/>
            </w:rPr>
            <w:instrText xml:space="preserve"> NUMPAGES </w:instrText>
          </w:r>
          <w:r w:rsidR="001A414E">
            <w:rPr>
              <w:rStyle w:val="Numeropagina"/>
              <w:sz w:val="20"/>
            </w:rPr>
            <w:fldChar w:fldCharType="separate"/>
          </w:r>
          <w:r w:rsidR="00091E98">
            <w:rPr>
              <w:rStyle w:val="Numeropagina"/>
              <w:noProof/>
              <w:sz w:val="20"/>
            </w:rPr>
            <w:t>13</w:t>
          </w:r>
          <w:r w:rsidR="001A414E">
            <w:rPr>
              <w:rStyle w:val="Numeropagina"/>
              <w:sz w:val="20"/>
            </w:rPr>
            <w:fldChar w:fldCharType="end"/>
          </w:r>
        </w:p>
      </w:tc>
    </w:tr>
  </w:tbl>
  <w:p w14:paraId="63E1137B" w14:textId="310FB837" w:rsidR="001A414E" w:rsidRPr="00B01E2B" w:rsidRDefault="001A414E" w:rsidP="00B01E2B">
    <w:pPr>
      <w:pStyle w:val="FondoPi"/>
      <w:rPr>
        <w:lang w:val="en-US"/>
      </w:rPr>
    </w:pPr>
    <w:r>
      <w:rPr>
        <w:caps/>
        <w:lang w:val="en-US"/>
      </w:rPr>
      <w:tab/>
    </w:r>
    <w:r>
      <w:rPr>
        <w:lang w:val="en-US"/>
      </w:rPr>
      <w:t>© SISAL S.p.A.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4C4E6" w14:textId="77777777" w:rsidR="005D1273" w:rsidRDefault="005D1273" w:rsidP="008F7606">
      <w:pPr>
        <w:spacing w:after="0" w:line="240" w:lineRule="auto"/>
      </w:pPr>
      <w:r>
        <w:separator/>
      </w:r>
    </w:p>
  </w:footnote>
  <w:footnote w:type="continuationSeparator" w:id="0">
    <w:p w14:paraId="30ACA069" w14:textId="77777777" w:rsidR="005D1273" w:rsidRDefault="005D1273" w:rsidP="008F7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2338"/>
      <w:gridCol w:w="4678"/>
      <w:gridCol w:w="2340"/>
    </w:tblGrid>
    <w:tr w:rsidR="001A414E" w14:paraId="2DFB736C" w14:textId="77777777" w:rsidTr="003D526B">
      <w:trPr>
        <w:trHeight w:val="1265"/>
      </w:trPr>
      <w:tc>
        <w:tcPr>
          <w:tcW w:w="2338" w:type="dxa"/>
          <w:vAlign w:val="center"/>
        </w:tcPr>
        <w:p w14:paraId="61DD3227" w14:textId="3A7B207C" w:rsidR="001A414E" w:rsidRDefault="001A414E" w:rsidP="002E66F8">
          <w:pPr>
            <w:jc w:val="center"/>
          </w:pPr>
          <w:r>
            <w:rPr>
              <w:noProof/>
              <w:lang w:eastAsia="it-IT"/>
            </w:rPr>
            <w:drawing>
              <wp:anchor distT="0" distB="0" distL="114300" distR="114300" simplePos="0" relativeHeight="251659264" behindDoc="0" locked="0" layoutInCell="1" allowOverlap="1" wp14:anchorId="6BDEEAA8" wp14:editId="391D776B">
                <wp:simplePos x="0" y="0"/>
                <wp:positionH relativeFrom="column">
                  <wp:posOffset>-170180</wp:posOffset>
                </wp:positionH>
                <wp:positionV relativeFrom="paragraph">
                  <wp:posOffset>19050</wp:posOffset>
                </wp:positionV>
                <wp:extent cx="1390650" cy="561975"/>
                <wp:effectExtent l="0" t="0" r="0" b="9525"/>
                <wp:wrapNone/>
                <wp:docPr id="64" name="Immagine 64" descr="logo 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o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561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678" w:type="dxa"/>
        </w:tcPr>
        <w:p w14:paraId="7DD9FD92" w14:textId="77777777" w:rsidR="001A414E" w:rsidRDefault="001A414E" w:rsidP="002E66F8">
          <w:pPr>
            <w:pStyle w:val="Intestazione"/>
            <w:spacing w:before="240"/>
            <w:jc w:val="center"/>
            <w:rPr>
              <w:b/>
              <w:color w:val="000080"/>
            </w:rPr>
          </w:pPr>
          <w:r>
            <w:rPr>
              <w:b/>
              <w:color w:val="000080"/>
            </w:rPr>
            <w:t>Documentazione di progetto:</w:t>
          </w:r>
        </w:p>
        <w:p w14:paraId="2EE1D076" w14:textId="77777777" w:rsidR="001A414E" w:rsidRDefault="001A414E" w:rsidP="002E66F8">
          <w:pPr>
            <w:pStyle w:val="Intestazione"/>
            <w:jc w:val="center"/>
            <w:rPr>
              <w:b/>
              <w:color w:val="000080"/>
            </w:rPr>
          </w:pPr>
          <w:r>
            <w:rPr>
              <w:b/>
              <w:color w:val="000080"/>
            </w:rPr>
            <w:t xml:space="preserve">requisiti utente </w:t>
          </w:r>
        </w:p>
        <w:p w14:paraId="2807139D" w14:textId="7FF8F004" w:rsidR="001A414E" w:rsidRDefault="00DF1514" w:rsidP="009E2696">
          <w:pPr>
            <w:pStyle w:val="Intestazione"/>
            <w:jc w:val="center"/>
            <w:rPr>
              <w:b/>
              <w:color w:val="000080"/>
            </w:rPr>
          </w:pPr>
          <w:r>
            <w:rPr>
              <w:b/>
              <w:i/>
              <w:iCs/>
              <w:color w:val="000080"/>
            </w:rPr>
            <w:t>SGP</w:t>
          </w:r>
          <w:r w:rsidR="001169E5">
            <w:rPr>
              <w:b/>
              <w:i/>
              <w:iCs/>
              <w:color w:val="000080"/>
            </w:rPr>
            <w:t xml:space="preserve"> </w:t>
          </w:r>
          <w:r w:rsidR="0093150A">
            <w:rPr>
              <w:b/>
              <w:i/>
              <w:iCs/>
              <w:color w:val="000080"/>
            </w:rPr>
            <w:t>Generator</w:t>
          </w:r>
          <w:r w:rsidR="001169E5">
            <w:rPr>
              <w:b/>
              <w:i/>
              <w:iCs/>
              <w:color w:val="000080"/>
            </w:rPr>
            <w:t xml:space="preserve"> – Full Responsive</w:t>
          </w:r>
        </w:p>
      </w:tc>
      <w:tc>
        <w:tcPr>
          <w:tcW w:w="2340" w:type="dxa"/>
          <w:vAlign w:val="center"/>
        </w:tcPr>
        <w:p w14:paraId="32883239" w14:textId="1A5C9636" w:rsidR="001A414E" w:rsidRDefault="001A414E" w:rsidP="008B5F76">
          <w:pPr>
            <w:pStyle w:val="Intestazione"/>
            <w:spacing w:line="360" w:lineRule="auto"/>
            <w:jc w:val="center"/>
            <w:rPr>
              <w:b/>
              <w:color w:val="000080"/>
              <w:lang w:val="en-US"/>
            </w:rPr>
          </w:pPr>
          <w:r>
            <w:rPr>
              <w:b/>
              <w:color w:val="000080"/>
              <w:lang w:val="en-US"/>
            </w:rPr>
            <w:t>Rev</w:t>
          </w:r>
          <w:r>
            <w:rPr>
              <w:b/>
              <w:smallCaps/>
              <w:color w:val="000080"/>
              <w:lang w:val="en-US"/>
            </w:rPr>
            <w:t xml:space="preserve">.  </w:t>
          </w:r>
          <w:r w:rsidR="00DF1514">
            <w:rPr>
              <w:b/>
              <w:smallCaps/>
              <w:color w:val="000080"/>
              <w:lang w:val="en-US"/>
            </w:rPr>
            <w:t>1.</w:t>
          </w:r>
          <w:r w:rsidR="005720D4">
            <w:rPr>
              <w:b/>
              <w:smallCaps/>
              <w:color w:val="000080"/>
              <w:lang w:val="en-US"/>
            </w:rPr>
            <w:t>1</w:t>
          </w:r>
        </w:p>
      </w:tc>
    </w:tr>
  </w:tbl>
  <w:p w14:paraId="76684CAF" w14:textId="77777777" w:rsidR="001A414E" w:rsidRDefault="001A414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047"/>
    <w:multiLevelType w:val="hybridMultilevel"/>
    <w:tmpl w:val="D3505A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C2164"/>
    <w:multiLevelType w:val="hybridMultilevel"/>
    <w:tmpl w:val="5D585F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CF0B51"/>
    <w:multiLevelType w:val="hybridMultilevel"/>
    <w:tmpl w:val="85988C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01D3B"/>
    <w:multiLevelType w:val="hybridMultilevel"/>
    <w:tmpl w:val="3EF821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1F62F4"/>
    <w:multiLevelType w:val="hybridMultilevel"/>
    <w:tmpl w:val="E6D896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CA6334A"/>
    <w:multiLevelType w:val="hybridMultilevel"/>
    <w:tmpl w:val="DA0CA5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345095"/>
    <w:multiLevelType w:val="hybridMultilevel"/>
    <w:tmpl w:val="65E22F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37279A8"/>
    <w:multiLevelType w:val="hybridMultilevel"/>
    <w:tmpl w:val="3B94F036"/>
    <w:lvl w:ilvl="0" w:tplc="8172814E">
      <w:start w:val="1"/>
      <w:numFmt w:val="decimal"/>
      <w:lvlText w:val="RU%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2B533F98"/>
    <w:multiLevelType w:val="hybridMultilevel"/>
    <w:tmpl w:val="BCEE6A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4D1B25"/>
    <w:multiLevelType w:val="hybridMultilevel"/>
    <w:tmpl w:val="24AAD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DA2AD9"/>
    <w:multiLevelType w:val="hybridMultilevel"/>
    <w:tmpl w:val="0A62C4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032C15"/>
    <w:multiLevelType w:val="hybridMultilevel"/>
    <w:tmpl w:val="E01E65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BE67C60"/>
    <w:multiLevelType w:val="hybridMultilevel"/>
    <w:tmpl w:val="9AE48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BFA0A33"/>
    <w:multiLevelType w:val="hybridMultilevel"/>
    <w:tmpl w:val="CEF051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C551E74"/>
    <w:multiLevelType w:val="hybridMultilevel"/>
    <w:tmpl w:val="19902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D00398"/>
    <w:multiLevelType w:val="hybridMultilevel"/>
    <w:tmpl w:val="237800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FE00C57"/>
    <w:multiLevelType w:val="hybridMultilevel"/>
    <w:tmpl w:val="31F282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769246E"/>
    <w:multiLevelType w:val="hybridMultilevel"/>
    <w:tmpl w:val="905CC2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E360F41"/>
    <w:multiLevelType w:val="hybridMultilevel"/>
    <w:tmpl w:val="CD40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020CF6"/>
    <w:multiLevelType w:val="hybridMultilevel"/>
    <w:tmpl w:val="E05227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800A70"/>
    <w:multiLevelType w:val="hybridMultilevel"/>
    <w:tmpl w:val="2FD67F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2E835EB"/>
    <w:multiLevelType w:val="hybridMultilevel"/>
    <w:tmpl w:val="84A059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70321F7"/>
    <w:multiLevelType w:val="hybridMultilevel"/>
    <w:tmpl w:val="57469C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9E698E"/>
    <w:multiLevelType w:val="hybridMultilevel"/>
    <w:tmpl w:val="5A68CC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DA02F3"/>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5" w15:restartNumberingAfterBreak="0">
    <w:nsid w:val="71290423"/>
    <w:multiLevelType w:val="hybridMultilevel"/>
    <w:tmpl w:val="A990A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57D03B7"/>
    <w:multiLevelType w:val="hybridMultilevel"/>
    <w:tmpl w:val="61323D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A4A4A42"/>
    <w:multiLevelType w:val="hybridMultilevel"/>
    <w:tmpl w:val="3230E7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53760196">
    <w:abstractNumId w:val="24"/>
  </w:num>
  <w:num w:numId="2" w16cid:durableId="209533293">
    <w:abstractNumId w:val="7"/>
  </w:num>
  <w:num w:numId="3" w16cid:durableId="1310357851">
    <w:abstractNumId w:val="10"/>
  </w:num>
  <w:num w:numId="4" w16cid:durableId="926773373">
    <w:abstractNumId w:val="21"/>
  </w:num>
  <w:num w:numId="5" w16cid:durableId="1352147380">
    <w:abstractNumId w:val="1"/>
  </w:num>
  <w:num w:numId="6" w16cid:durableId="173040495">
    <w:abstractNumId w:val="15"/>
  </w:num>
  <w:num w:numId="7" w16cid:durableId="164638964">
    <w:abstractNumId w:val="22"/>
  </w:num>
  <w:num w:numId="8" w16cid:durableId="1622609036">
    <w:abstractNumId w:val="3"/>
  </w:num>
  <w:num w:numId="9" w16cid:durableId="1859347451">
    <w:abstractNumId w:val="19"/>
  </w:num>
  <w:num w:numId="10" w16cid:durableId="1933079184">
    <w:abstractNumId w:val="25"/>
  </w:num>
  <w:num w:numId="11" w16cid:durableId="1692144896">
    <w:abstractNumId w:val="18"/>
  </w:num>
  <w:num w:numId="12" w16cid:durableId="207845043">
    <w:abstractNumId w:val="26"/>
  </w:num>
  <w:num w:numId="13" w16cid:durableId="2037462425">
    <w:abstractNumId w:val="23"/>
  </w:num>
  <w:num w:numId="14" w16cid:durableId="1933968202">
    <w:abstractNumId w:val="20"/>
  </w:num>
  <w:num w:numId="15" w16cid:durableId="1592399067">
    <w:abstractNumId w:val="12"/>
  </w:num>
  <w:num w:numId="16" w16cid:durableId="234316983">
    <w:abstractNumId w:val="27"/>
  </w:num>
  <w:num w:numId="17" w16cid:durableId="718743044">
    <w:abstractNumId w:val="2"/>
  </w:num>
  <w:num w:numId="18" w16cid:durableId="305857937">
    <w:abstractNumId w:val="24"/>
  </w:num>
  <w:num w:numId="19" w16cid:durableId="507597771">
    <w:abstractNumId w:val="16"/>
  </w:num>
  <w:num w:numId="20" w16cid:durableId="1982692767">
    <w:abstractNumId w:val="0"/>
  </w:num>
  <w:num w:numId="21" w16cid:durableId="328481152">
    <w:abstractNumId w:val="24"/>
  </w:num>
  <w:num w:numId="22" w16cid:durableId="350033415">
    <w:abstractNumId w:val="13"/>
  </w:num>
  <w:num w:numId="23" w16cid:durableId="619921002">
    <w:abstractNumId w:val="4"/>
  </w:num>
  <w:num w:numId="24" w16cid:durableId="1159492639">
    <w:abstractNumId w:val="6"/>
  </w:num>
  <w:num w:numId="25" w16cid:durableId="1046489084">
    <w:abstractNumId w:val="8"/>
  </w:num>
  <w:num w:numId="26" w16cid:durableId="2131850443">
    <w:abstractNumId w:val="17"/>
  </w:num>
  <w:num w:numId="27" w16cid:durableId="14698465">
    <w:abstractNumId w:val="9"/>
  </w:num>
  <w:num w:numId="28" w16cid:durableId="1812601234">
    <w:abstractNumId w:val="11"/>
  </w:num>
  <w:num w:numId="29" w16cid:durableId="216160725">
    <w:abstractNumId w:val="5"/>
  </w:num>
  <w:num w:numId="30" w16cid:durableId="623853180">
    <w:abstractNumId w:val="1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buglio Marco">
    <w15:presenceInfo w15:providerId="AD" w15:userId="S::marco.rebuglio@sisal.it::00b646c6-ad4e-4fed-a6f1-624ab5c854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o:colormru v:ext="edit" colors="#0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606"/>
    <w:rsid w:val="0000487C"/>
    <w:rsid w:val="00010DB7"/>
    <w:rsid w:val="00012116"/>
    <w:rsid w:val="0001221E"/>
    <w:rsid w:val="00012871"/>
    <w:rsid w:val="00013D8F"/>
    <w:rsid w:val="00014500"/>
    <w:rsid w:val="000211AC"/>
    <w:rsid w:val="000228D1"/>
    <w:rsid w:val="00023807"/>
    <w:rsid w:val="0002386A"/>
    <w:rsid w:val="00023C17"/>
    <w:rsid w:val="00023C9B"/>
    <w:rsid w:val="00023F2E"/>
    <w:rsid w:val="000245E2"/>
    <w:rsid w:val="0002734C"/>
    <w:rsid w:val="00030613"/>
    <w:rsid w:val="000309D3"/>
    <w:rsid w:val="00031B22"/>
    <w:rsid w:val="00036590"/>
    <w:rsid w:val="0004232A"/>
    <w:rsid w:val="00043026"/>
    <w:rsid w:val="0004309D"/>
    <w:rsid w:val="000525D3"/>
    <w:rsid w:val="00054627"/>
    <w:rsid w:val="0005692E"/>
    <w:rsid w:val="000572B3"/>
    <w:rsid w:val="00060010"/>
    <w:rsid w:val="0006028C"/>
    <w:rsid w:val="00062B90"/>
    <w:rsid w:val="000650B8"/>
    <w:rsid w:val="00066964"/>
    <w:rsid w:val="00067643"/>
    <w:rsid w:val="00072475"/>
    <w:rsid w:val="00073047"/>
    <w:rsid w:val="0007358C"/>
    <w:rsid w:val="00074C15"/>
    <w:rsid w:val="00081F90"/>
    <w:rsid w:val="00085105"/>
    <w:rsid w:val="00085A18"/>
    <w:rsid w:val="00086DA9"/>
    <w:rsid w:val="0008715E"/>
    <w:rsid w:val="00091D14"/>
    <w:rsid w:val="00091E2D"/>
    <w:rsid w:val="00091E98"/>
    <w:rsid w:val="0009336B"/>
    <w:rsid w:val="00093C33"/>
    <w:rsid w:val="0009442D"/>
    <w:rsid w:val="000975C9"/>
    <w:rsid w:val="000A374B"/>
    <w:rsid w:val="000A4956"/>
    <w:rsid w:val="000A74D2"/>
    <w:rsid w:val="000B202D"/>
    <w:rsid w:val="000B31FD"/>
    <w:rsid w:val="000B344A"/>
    <w:rsid w:val="000B38D3"/>
    <w:rsid w:val="000B4265"/>
    <w:rsid w:val="000C70C6"/>
    <w:rsid w:val="000C74A8"/>
    <w:rsid w:val="000C7B00"/>
    <w:rsid w:val="000D06B3"/>
    <w:rsid w:val="000D2660"/>
    <w:rsid w:val="000D2BCD"/>
    <w:rsid w:val="000D50A5"/>
    <w:rsid w:val="000D6998"/>
    <w:rsid w:val="000D6BA9"/>
    <w:rsid w:val="000E067F"/>
    <w:rsid w:val="000E0B46"/>
    <w:rsid w:val="000E0CFE"/>
    <w:rsid w:val="000E4509"/>
    <w:rsid w:val="000E6C1B"/>
    <w:rsid w:val="000E74FF"/>
    <w:rsid w:val="000E75B3"/>
    <w:rsid w:val="000E771C"/>
    <w:rsid w:val="000F325C"/>
    <w:rsid w:val="000F7B7F"/>
    <w:rsid w:val="001004F6"/>
    <w:rsid w:val="001007B9"/>
    <w:rsid w:val="00101CE5"/>
    <w:rsid w:val="00101E4B"/>
    <w:rsid w:val="00102F82"/>
    <w:rsid w:val="00104222"/>
    <w:rsid w:val="001044CF"/>
    <w:rsid w:val="0010469E"/>
    <w:rsid w:val="00106BC4"/>
    <w:rsid w:val="001110D6"/>
    <w:rsid w:val="00113009"/>
    <w:rsid w:val="001135CE"/>
    <w:rsid w:val="00115C02"/>
    <w:rsid w:val="001169E5"/>
    <w:rsid w:val="00121CBC"/>
    <w:rsid w:val="001221A4"/>
    <w:rsid w:val="00122470"/>
    <w:rsid w:val="00122560"/>
    <w:rsid w:val="00124468"/>
    <w:rsid w:val="001253C5"/>
    <w:rsid w:val="00127985"/>
    <w:rsid w:val="00133A3E"/>
    <w:rsid w:val="00133FD7"/>
    <w:rsid w:val="0013411D"/>
    <w:rsid w:val="00134C9E"/>
    <w:rsid w:val="001370C0"/>
    <w:rsid w:val="0013776A"/>
    <w:rsid w:val="00142854"/>
    <w:rsid w:val="00143690"/>
    <w:rsid w:val="00144060"/>
    <w:rsid w:val="001452BB"/>
    <w:rsid w:val="00147FC4"/>
    <w:rsid w:val="00151926"/>
    <w:rsid w:val="00151974"/>
    <w:rsid w:val="00155FAB"/>
    <w:rsid w:val="001563E9"/>
    <w:rsid w:val="00156E76"/>
    <w:rsid w:val="00157DB4"/>
    <w:rsid w:val="00160113"/>
    <w:rsid w:val="0016102C"/>
    <w:rsid w:val="0016314F"/>
    <w:rsid w:val="00163DF9"/>
    <w:rsid w:val="00163E53"/>
    <w:rsid w:val="00164107"/>
    <w:rsid w:val="00164FE6"/>
    <w:rsid w:val="00165050"/>
    <w:rsid w:val="001669E3"/>
    <w:rsid w:val="001674E3"/>
    <w:rsid w:val="00170396"/>
    <w:rsid w:val="00183F60"/>
    <w:rsid w:val="00184986"/>
    <w:rsid w:val="00184A2D"/>
    <w:rsid w:val="00184AC6"/>
    <w:rsid w:val="0018597F"/>
    <w:rsid w:val="00185FEA"/>
    <w:rsid w:val="001867F5"/>
    <w:rsid w:val="001868D6"/>
    <w:rsid w:val="00186BFE"/>
    <w:rsid w:val="0018724F"/>
    <w:rsid w:val="00187F1A"/>
    <w:rsid w:val="0019193A"/>
    <w:rsid w:val="00192A21"/>
    <w:rsid w:val="00192D33"/>
    <w:rsid w:val="0019322A"/>
    <w:rsid w:val="00193804"/>
    <w:rsid w:val="00193935"/>
    <w:rsid w:val="0019465E"/>
    <w:rsid w:val="00196AA0"/>
    <w:rsid w:val="001973EB"/>
    <w:rsid w:val="00197A07"/>
    <w:rsid w:val="001A0A4A"/>
    <w:rsid w:val="001A2B59"/>
    <w:rsid w:val="001A36FA"/>
    <w:rsid w:val="001A414E"/>
    <w:rsid w:val="001B33AC"/>
    <w:rsid w:val="001B402C"/>
    <w:rsid w:val="001B49E9"/>
    <w:rsid w:val="001B68C2"/>
    <w:rsid w:val="001B7326"/>
    <w:rsid w:val="001C00CD"/>
    <w:rsid w:val="001C0CEA"/>
    <w:rsid w:val="001C38FC"/>
    <w:rsid w:val="001C5D04"/>
    <w:rsid w:val="001C6DB9"/>
    <w:rsid w:val="001D13D0"/>
    <w:rsid w:val="001D1C49"/>
    <w:rsid w:val="001D30E6"/>
    <w:rsid w:val="001D64CF"/>
    <w:rsid w:val="001D6BC4"/>
    <w:rsid w:val="001E0F18"/>
    <w:rsid w:val="001E10F7"/>
    <w:rsid w:val="001E1252"/>
    <w:rsid w:val="001E53E1"/>
    <w:rsid w:val="001E5D12"/>
    <w:rsid w:val="001F0500"/>
    <w:rsid w:val="001F292F"/>
    <w:rsid w:val="001F506B"/>
    <w:rsid w:val="001F53B9"/>
    <w:rsid w:val="001F7DB1"/>
    <w:rsid w:val="0020062F"/>
    <w:rsid w:val="0020176F"/>
    <w:rsid w:val="00204711"/>
    <w:rsid w:val="0020472A"/>
    <w:rsid w:val="00205713"/>
    <w:rsid w:val="002060CC"/>
    <w:rsid w:val="00210915"/>
    <w:rsid w:val="00213234"/>
    <w:rsid w:val="00213628"/>
    <w:rsid w:val="00213CDC"/>
    <w:rsid w:val="0021653D"/>
    <w:rsid w:val="00220B6D"/>
    <w:rsid w:val="00222240"/>
    <w:rsid w:val="00224C2D"/>
    <w:rsid w:val="00227B55"/>
    <w:rsid w:val="00227E40"/>
    <w:rsid w:val="00230379"/>
    <w:rsid w:val="002333CD"/>
    <w:rsid w:val="002351D3"/>
    <w:rsid w:val="00235A5D"/>
    <w:rsid w:val="00240DFD"/>
    <w:rsid w:val="002412D8"/>
    <w:rsid w:val="0024384B"/>
    <w:rsid w:val="002453EE"/>
    <w:rsid w:val="00250B87"/>
    <w:rsid w:val="0025216E"/>
    <w:rsid w:val="00256579"/>
    <w:rsid w:val="00256F4B"/>
    <w:rsid w:val="002572FD"/>
    <w:rsid w:val="0026025A"/>
    <w:rsid w:val="0026213D"/>
    <w:rsid w:val="002644DE"/>
    <w:rsid w:val="00265CEF"/>
    <w:rsid w:val="00265D86"/>
    <w:rsid w:val="00271206"/>
    <w:rsid w:val="00272A6F"/>
    <w:rsid w:val="00275603"/>
    <w:rsid w:val="00276953"/>
    <w:rsid w:val="00281403"/>
    <w:rsid w:val="00281A8C"/>
    <w:rsid w:val="00283004"/>
    <w:rsid w:val="00284538"/>
    <w:rsid w:val="00284738"/>
    <w:rsid w:val="00286F6E"/>
    <w:rsid w:val="00292C44"/>
    <w:rsid w:val="00294719"/>
    <w:rsid w:val="002947F4"/>
    <w:rsid w:val="002949B4"/>
    <w:rsid w:val="00295346"/>
    <w:rsid w:val="00296A37"/>
    <w:rsid w:val="002A3488"/>
    <w:rsid w:val="002A39E7"/>
    <w:rsid w:val="002A3E7B"/>
    <w:rsid w:val="002A5A70"/>
    <w:rsid w:val="002A7445"/>
    <w:rsid w:val="002B15C4"/>
    <w:rsid w:val="002B27BC"/>
    <w:rsid w:val="002B27C9"/>
    <w:rsid w:val="002B5822"/>
    <w:rsid w:val="002B5DED"/>
    <w:rsid w:val="002B799C"/>
    <w:rsid w:val="002C2240"/>
    <w:rsid w:val="002C3FC0"/>
    <w:rsid w:val="002C435F"/>
    <w:rsid w:val="002C51AC"/>
    <w:rsid w:val="002C7517"/>
    <w:rsid w:val="002D0FAF"/>
    <w:rsid w:val="002D1B06"/>
    <w:rsid w:val="002D4689"/>
    <w:rsid w:val="002D5B11"/>
    <w:rsid w:val="002D720E"/>
    <w:rsid w:val="002D7D35"/>
    <w:rsid w:val="002E0D50"/>
    <w:rsid w:val="002E40C5"/>
    <w:rsid w:val="002E66F8"/>
    <w:rsid w:val="002F2B3D"/>
    <w:rsid w:val="002F2D27"/>
    <w:rsid w:val="002F3469"/>
    <w:rsid w:val="002F57F0"/>
    <w:rsid w:val="002F5F9F"/>
    <w:rsid w:val="002F6674"/>
    <w:rsid w:val="00301350"/>
    <w:rsid w:val="00302194"/>
    <w:rsid w:val="00303D03"/>
    <w:rsid w:val="00304BD8"/>
    <w:rsid w:val="00306460"/>
    <w:rsid w:val="003073E1"/>
    <w:rsid w:val="0030790A"/>
    <w:rsid w:val="003117BA"/>
    <w:rsid w:val="00313123"/>
    <w:rsid w:val="00313CD1"/>
    <w:rsid w:val="00314B36"/>
    <w:rsid w:val="00315BA5"/>
    <w:rsid w:val="0031717F"/>
    <w:rsid w:val="003215B2"/>
    <w:rsid w:val="0032177A"/>
    <w:rsid w:val="003225F8"/>
    <w:rsid w:val="00323A7E"/>
    <w:rsid w:val="0032560D"/>
    <w:rsid w:val="00325667"/>
    <w:rsid w:val="0032712F"/>
    <w:rsid w:val="00331190"/>
    <w:rsid w:val="003318F9"/>
    <w:rsid w:val="003337DC"/>
    <w:rsid w:val="003341DB"/>
    <w:rsid w:val="0033582D"/>
    <w:rsid w:val="0033782F"/>
    <w:rsid w:val="00342FE9"/>
    <w:rsid w:val="0034404B"/>
    <w:rsid w:val="00351F78"/>
    <w:rsid w:val="00353111"/>
    <w:rsid w:val="00353A31"/>
    <w:rsid w:val="0035587A"/>
    <w:rsid w:val="00355A26"/>
    <w:rsid w:val="0036752A"/>
    <w:rsid w:val="0036789C"/>
    <w:rsid w:val="00370F28"/>
    <w:rsid w:val="0037313C"/>
    <w:rsid w:val="00375250"/>
    <w:rsid w:val="00382FFD"/>
    <w:rsid w:val="003834B1"/>
    <w:rsid w:val="00391D00"/>
    <w:rsid w:val="00394015"/>
    <w:rsid w:val="00394317"/>
    <w:rsid w:val="003977B9"/>
    <w:rsid w:val="003A099E"/>
    <w:rsid w:val="003A2235"/>
    <w:rsid w:val="003A2CFA"/>
    <w:rsid w:val="003A7C20"/>
    <w:rsid w:val="003B35E3"/>
    <w:rsid w:val="003B3DA4"/>
    <w:rsid w:val="003B78D9"/>
    <w:rsid w:val="003C00FF"/>
    <w:rsid w:val="003C1BDD"/>
    <w:rsid w:val="003C39C2"/>
    <w:rsid w:val="003C531D"/>
    <w:rsid w:val="003C579A"/>
    <w:rsid w:val="003C5E0D"/>
    <w:rsid w:val="003C6D43"/>
    <w:rsid w:val="003D07D5"/>
    <w:rsid w:val="003D25E5"/>
    <w:rsid w:val="003D407B"/>
    <w:rsid w:val="003D4245"/>
    <w:rsid w:val="003D485F"/>
    <w:rsid w:val="003D526B"/>
    <w:rsid w:val="003D5454"/>
    <w:rsid w:val="003D6037"/>
    <w:rsid w:val="003D6DA2"/>
    <w:rsid w:val="003D739A"/>
    <w:rsid w:val="003E11EB"/>
    <w:rsid w:val="003E209E"/>
    <w:rsid w:val="003E3C28"/>
    <w:rsid w:val="003E42BF"/>
    <w:rsid w:val="003E535B"/>
    <w:rsid w:val="003E64EF"/>
    <w:rsid w:val="003F2411"/>
    <w:rsid w:val="003F4FA8"/>
    <w:rsid w:val="003F6DF8"/>
    <w:rsid w:val="003F74DA"/>
    <w:rsid w:val="003F797F"/>
    <w:rsid w:val="003F7EFB"/>
    <w:rsid w:val="00404CA3"/>
    <w:rsid w:val="00413EFE"/>
    <w:rsid w:val="00413F70"/>
    <w:rsid w:val="00415377"/>
    <w:rsid w:val="004165BC"/>
    <w:rsid w:val="00416963"/>
    <w:rsid w:val="0041774E"/>
    <w:rsid w:val="00421F0A"/>
    <w:rsid w:val="004236AE"/>
    <w:rsid w:val="00425492"/>
    <w:rsid w:val="0042589A"/>
    <w:rsid w:val="0042624F"/>
    <w:rsid w:val="004270B3"/>
    <w:rsid w:val="0043094C"/>
    <w:rsid w:val="00437349"/>
    <w:rsid w:val="004403B3"/>
    <w:rsid w:val="00440475"/>
    <w:rsid w:val="0044118B"/>
    <w:rsid w:val="00441ED4"/>
    <w:rsid w:val="00442681"/>
    <w:rsid w:val="00447F65"/>
    <w:rsid w:val="0045254B"/>
    <w:rsid w:val="0045449D"/>
    <w:rsid w:val="00456A0D"/>
    <w:rsid w:val="0046088F"/>
    <w:rsid w:val="00461A22"/>
    <w:rsid w:val="0046239E"/>
    <w:rsid w:val="004635DA"/>
    <w:rsid w:val="0046385F"/>
    <w:rsid w:val="00463D03"/>
    <w:rsid w:val="0046404D"/>
    <w:rsid w:val="004641CA"/>
    <w:rsid w:val="004642DC"/>
    <w:rsid w:val="00464CDF"/>
    <w:rsid w:val="0046591A"/>
    <w:rsid w:val="004662E8"/>
    <w:rsid w:val="0047163C"/>
    <w:rsid w:val="004723BF"/>
    <w:rsid w:val="00472547"/>
    <w:rsid w:val="00474F20"/>
    <w:rsid w:val="00475D4B"/>
    <w:rsid w:val="00477852"/>
    <w:rsid w:val="00477AF8"/>
    <w:rsid w:val="00477DFF"/>
    <w:rsid w:val="00480D3F"/>
    <w:rsid w:val="00483F87"/>
    <w:rsid w:val="0048512B"/>
    <w:rsid w:val="00486C0C"/>
    <w:rsid w:val="004876AC"/>
    <w:rsid w:val="00487841"/>
    <w:rsid w:val="00487D56"/>
    <w:rsid w:val="00490323"/>
    <w:rsid w:val="004928B8"/>
    <w:rsid w:val="00492CB0"/>
    <w:rsid w:val="00493355"/>
    <w:rsid w:val="004A00F2"/>
    <w:rsid w:val="004A0107"/>
    <w:rsid w:val="004A31C5"/>
    <w:rsid w:val="004A4450"/>
    <w:rsid w:val="004B0225"/>
    <w:rsid w:val="004B4FDD"/>
    <w:rsid w:val="004B539E"/>
    <w:rsid w:val="004B54BF"/>
    <w:rsid w:val="004B54CC"/>
    <w:rsid w:val="004B6314"/>
    <w:rsid w:val="004B689A"/>
    <w:rsid w:val="004C0246"/>
    <w:rsid w:val="004C0DD4"/>
    <w:rsid w:val="004C2C1B"/>
    <w:rsid w:val="004D18B7"/>
    <w:rsid w:val="004D2145"/>
    <w:rsid w:val="004D241F"/>
    <w:rsid w:val="004D2D6B"/>
    <w:rsid w:val="004D3E3F"/>
    <w:rsid w:val="004D3FAC"/>
    <w:rsid w:val="004D4FF7"/>
    <w:rsid w:val="004D5958"/>
    <w:rsid w:val="004D6C8D"/>
    <w:rsid w:val="004D7178"/>
    <w:rsid w:val="004E067E"/>
    <w:rsid w:val="004E0C3D"/>
    <w:rsid w:val="004E508D"/>
    <w:rsid w:val="004E573F"/>
    <w:rsid w:val="004E6D8C"/>
    <w:rsid w:val="004E72EC"/>
    <w:rsid w:val="004E7752"/>
    <w:rsid w:val="004E79D6"/>
    <w:rsid w:val="004F06F0"/>
    <w:rsid w:val="004F203B"/>
    <w:rsid w:val="004F2B7E"/>
    <w:rsid w:val="004F34AE"/>
    <w:rsid w:val="004F3CEC"/>
    <w:rsid w:val="004F4EDD"/>
    <w:rsid w:val="004F5B2B"/>
    <w:rsid w:val="004F69F3"/>
    <w:rsid w:val="004F7565"/>
    <w:rsid w:val="004F795E"/>
    <w:rsid w:val="005007D8"/>
    <w:rsid w:val="00503D8E"/>
    <w:rsid w:val="005045F1"/>
    <w:rsid w:val="00504A5D"/>
    <w:rsid w:val="00505217"/>
    <w:rsid w:val="00505F5E"/>
    <w:rsid w:val="0050707C"/>
    <w:rsid w:val="00511B74"/>
    <w:rsid w:val="00512927"/>
    <w:rsid w:val="00513124"/>
    <w:rsid w:val="00513FC6"/>
    <w:rsid w:val="00515CA9"/>
    <w:rsid w:val="0051703F"/>
    <w:rsid w:val="0051798A"/>
    <w:rsid w:val="00517D55"/>
    <w:rsid w:val="00517FF9"/>
    <w:rsid w:val="00524444"/>
    <w:rsid w:val="00525FBA"/>
    <w:rsid w:val="00530476"/>
    <w:rsid w:val="005328F8"/>
    <w:rsid w:val="0053348E"/>
    <w:rsid w:val="00533DC3"/>
    <w:rsid w:val="00534B08"/>
    <w:rsid w:val="005352D7"/>
    <w:rsid w:val="005358A2"/>
    <w:rsid w:val="0054511F"/>
    <w:rsid w:val="00547455"/>
    <w:rsid w:val="00547619"/>
    <w:rsid w:val="00547B18"/>
    <w:rsid w:val="00547E24"/>
    <w:rsid w:val="00551941"/>
    <w:rsid w:val="00551F43"/>
    <w:rsid w:val="00555AB4"/>
    <w:rsid w:val="00556178"/>
    <w:rsid w:val="00556C79"/>
    <w:rsid w:val="00557282"/>
    <w:rsid w:val="005614E9"/>
    <w:rsid w:val="00563505"/>
    <w:rsid w:val="005700E4"/>
    <w:rsid w:val="00570ECE"/>
    <w:rsid w:val="00570FC7"/>
    <w:rsid w:val="0057111F"/>
    <w:rsid w:val="005718F9"/>
    <w:rsid w:val="005720D4"/>
    <w:rsid w:val="00572B00"/>
    <w:rsid w:val="00577C00"/>
    <w:rsid w:val="00584732"/>
    <w:rsid w:val="00585BD6"/>
    <w:rsid w:val="00585CF6"/>
    <w:rsid w:val="00586183"/>
    <w:rsid w:val="005918AC"/>
    <w:rsid w:val="00597EA7"/>
    <w:rsid w:val="005A04E3"/>
    <w:rsid w:val="005A186B"/>
    <w:rsid w:val="005A6821"/>
    <w:rsid w:val="005B1390"/>
    <w:rsid w:val="005B2880"/>
    <w:rsid w:val="005B43A3"/>
    <w:rsid w:val="005B51E5"/>
    <w:rsid w:val="005C127E"/>
    <w:rsid w:val="005C20F3"/>
    <w:rsid w:val="005C37C1"/>
    <w:rsid w:val="005C611B"/>
    <w:rsid w:val="005C6EA1"/>
    <w:rsid w:val="005C7771"/>
    <w:rsid w:val="005D01F9"/>
    <w:rsid w:val="005D1273"/>
    <w:rsid w:val="005D40DD"/>
    <w:rsid w:val="005D5C56"/>
    <w:rsid w:val="005E0006"/>
    <w:rsid w:val="005E0F3F"/>
    <w:rsid w:val="005E1CA8"/>
    <w:rsid w:val="005E34BF"/>
    <w:rsid w:val="005E4EDB"/>
    <w:rsid w:val="005E6364"/>
    <w:rsid w:val="005E7DD5"/>
    <w:rsid w:val="005F553A"/>
    <w:rsid w:val="005F5AD1"/>
    <w:rsid w:val="005F6ADC"/>
    <w:rsid w:val="006045AA"/>
    <w:rsid w:val="00605D85"/>
    <w:rsid w:val="006103AA"/>
    <w:rsid w:val="00610A0C"/>
    <w:rsid w:val="00613286"/>
    <w:rsid w:val="00614195"/>
    <w:rsid w:val="00623E58"/>
    <w:rsid w:val="00625F24"/>
    <w:rsid w:val="00626079"/>
    <w:rsid w:val="00633F75"/>
    <w:rsid w:val="0063634F"/>
    <w:rsid w:val="00643763"/>
    <w:rsid w:val="00645BAE"/>
    <w:rsid w:val="00646195"/>
    <w:rsid w:val="00646295"/>
    <w:rsid w:val="006529F6"/>
    <w:rsid w:val="0065438E"/>
    <w:rsid w:val="0066009F"/>
    <w:rsid w:val="00660E46"/>
    <w:rsid w:val="00660EA3"/>
    <w:rsid w:val="00662D1B"/>
    <w:rsid w:val="00666A3F"/>
    <w:rsid w:val="00671FAC"/>
    <w:rsid w:val="00672A15"/>
    <w:rsid w:val="00672A93"/>
    <w:rsid w:val="00672CDD"/>
    <w:rsid w:val="00675314"/>
    <w:rsid w:val="0067796C"/>
    <w:rsid w:val="006825DB"/>
    <w:rsid w:val="006842CA"/>
    <w:rsid w:val="00685254"/>
    <w:rsid w:val="00693E01"/>
    <w:rsid w:val="0069586D"/>
    <w:rsid w:val="0069638E"/>
    <w:rsid w:val="00697555"/>
    <w:rsid w:val="006975B8"/>
    <w:rsid w:val="006978F9"/>
    <w:rsid w:val="006A1144"/>
    <w:rsid w:val="006A1208"/>
    <w:rsid w:val="006A2A9F"/>
    <w:rsid w:val="006A33A6"/>
    <w:rsid w:val="006A5906"/>
    <w:rsid w:val="006A5F93"/>
    <w:rsid w:val="006A7F8C"/>
    <w:rsid w:val="006B06E4"/>
    <w:rsid w:val="006B0980"/>
    <w:rsid w:val="006B1A86"/>
    <w:rsid w:val="006B1D99"/>
    <w:rsid w:val="006B4E3B"/>
    <w:rsid w:val="006B4FF9"/>
    <w:rsid w:val="006B6B75"/>
    <w:rsid w:val="006C35D0"/>
    <w:rsid w:val="006C37B4"/>
    <w:rsid w:val="006C506C"/>
    <w:rsid w:val="006C54D5"/>
    <w:rsid w:val="006D19C0"/>
    <w:rsid w:val="006D2BC4"/>
    <w:rsid w:val="006D35CB"/>
    <w:rsid w:val="006D40AE"/>
    <w:rsid w:val="006D580F"/>
    <w:rsid w:val="006D5EAE"/>
    <w:rsid w:val="006E149F"/>
    <w:rsid w:val="006E29A1"/>
    <w:rsid w:val="006E4F5C"/>
    <w:rsid w:val="006F0C74"/>
    <w:rsid w:val="006F149B"/>
    <w:rsid w:val="006F4292"/>
    <w:rsid w:val="006F555D"/>
    <w:rsid w:val="006F7C4F"/>
    <w:rsid w:val="0070108A"/>
    <w:rsid w:val="00701E70"/>
    <w:rsid w:val="007052E0"/>
    <w:rsid w:val="0070596F"/>
    <w:rsid w:val="0070797E"/>
    <w:rsid w:val="00710433"/>
    <w:rsid w:val="00710BD5"/>
    <w:rsid w:val="00713318"/>
    <w:rsid w:val="0072284E"/>
    <w:rsid w:val="00722DD0"/>
    <w:rsid w:val="0072412C"/>
    <w:rsid w:val="00727B96"/>
    <w:rsid w:val="00730AE4"/>
    <w:rsid w:val="00730C0C"/>
    <w:rsid w:val="007316ED"/>
    <w:rsid w:val="00732FC6"/>
    <w:rsid w:val="0073355C"/>
    <w:rsid w:val="0074601C"/>
    <w:rsid w:val="00746966"/>
    <w:rsid w:val="00746E8D"/>
    <w:rsid w:val="00747FA5"/>
    <w:rsid w:val="0075055E"/>
    <w:rsid w:val="00752C37"/>
    <w:rsid w:val="00760892"/>
    <w:rsid w:val="00761551"/>
    <w:rsid w:val="0076470E"/>
    <w:rsid w:val="00765240"/>
    <w:rsid w:val="00766D1D"/>
    <w:rsid w:val="00766DC0"/>
    <w:rsid w:val="007705F9"/>
    <w:rsid w:val="0077114A"/>
    <w:rsid w:val="00773F86"/>
    <w:rsid w:val="00775397"/>
    <w:rsid w:val="00775A45"/>
    <w:rsid w:val="00775F34"/>
    <w:rsid w:val="00776877"/>
    <w:rsid w:val="00786BC4"/>
    <w:rsid w:val="00787231"/>
    <w:rsid w:val="00787D89"/>
    <w:rsid w:val="00791990"/>
    <w:rsid w:val="00792506"/>
    <w:rsid w:val="00793823"/>
    <w:rsid w:val="0079435D"/>
    <w:rsid w:val="00794B19"/>
    <w:rsid w:val="0079651B"/>
    <w:rsid w:val="007A5766"/>
    <w:rsid w:val="007A57E8"/>
    <w:rsid w:val="007B0A2B"/>
    <w:rsid w:val="007B3871"/>
    <w:rsid w:val="007B38C0"/>
    <w:rsid w:val="007B63BF"/>
    <w:rsid w:val="007C010D"/>
    <w:rsid w:val="007C0FDF"/>
    <w:rsid w:val="007C16FD"/>
    <w:rsid w:val="007C22D3"/>
    <w:rsid w:val="007C2B74"/>
    <w:rsid w:val="007C4B7F"/>
    <w:rsid w:val="007C4E50"/>
    <w:rsid w:val="007C619B"/>
    <w:rsid w:val="007C6E41"/>
    <w:rsid w:val="007C7CE5"/>
    <w:rsid w:val="007D06AF"/>
    <w:rsid w:val="007D26DD"/>
    <w:rsid w:val="007D3791"/>
    <w:rsid w:val="007D6DC9"/>
    <w:rsid w:val="007D6FCF"/>
    <w:rsid w:val="007E0B65"/>
    <w:rsid w:val="007E0ECC"/>
    <w:rsid w:val="007E19BA"/>
    <w:rsid w:val="007E1D3A"/>
    <w:rsid w:val="007E249D"/>
    <w:rsid w:val="007E357B"/>
    <w:rsid w:val="007E4F05"/>
    <w:rsid w:val="007E6F2D"/>
    <w:rsid w:val="007F0BEF"/>
    <w:rsid w:val="007F151E"/>
    <w:rsid w:val="007F2395"/>
    <w:rsid w:val="007F297B"/>
    <w:rsid w:val="007F3A65"/>
    <w:rsid w:val="007F667F"/>
    <w:rsid w:val="007F6C8C"/>
    <w:rsid w:val="008032DD"/>
    <w:rsid w:val="00804C9D"/>
    <w:rsid w:val="00806EBC"/>
    <w:rsid w:val="008103BC"/>
    <w:rsid w:val="0081069A"/>
    <w:rsid w:val="00811FD4"/>
    <w:rsid w:val="00812DA2"/>
    <w:rsid w:val="00813F59"/>
    <w:rsid w:val="008142A9"/>
    <w:rsid w:val="00820F96"/>
    <w:rsid w:val="008214AE"/>
    <w:rsid w:val="00822D59"/>
    <w:rsid w:val="008246E8"/>
    <w:rsid w:val="008255CD"/>
    <w:rsid w:val="008273F0"/>
    <w:rsid w:val="00833978"/>
    <w:rsid w:val="00833C51"/>
    <w:rsid w:val="00840C87"/>
    <w:rsid w:val="00840FC3"/>
    <w:rsid w:val="008425CF"/>
    <w:rsid w:val="00842D14"/>
    <w:rsid w:val="008439F7"/>
    <w:rsid w:val="00846AD0"/>
    <w:rsid w:val="00852806"/>
    <w:rsid w:val="008553A4"/>
    <w:rsid w:val="00857488"/>
    <w:rsid w:val="00865075"/>
    <w:rsid w:val="00866AD4"/>
    <w:rsid w:val="00870103"/>
    <w:rsid w:val="00870B6C"/>
    <w:rsid w:val="00871404"/>
    <w:rsid w:val="00872A87"/>
    <w:rsid w:val="00873C89"/>
    <w:rsid w:val="0087761A"/>
    <w:rsid w:val="0088069D"/>
    <w:rsid w:val="00880D84"/>
    <w:rsid w:val="00885D9C"/>
    <w:rsid w:val="00886465"/>
    <w:rsid w:val="0089037F"/>
    <w:rsid w:val="00891165"/>
    <w:rsid w:val="008927C2"/>
    <w:rsid w:val="00893C10"/>
    <w:rsid w:val="008943A3"/>
    <w:rsid w:val="00895D4A"/>
    <w:rsid w:val="00896727"/>
    <w:rsid w:val="0089699D"/>
    <w:rsid w:val="008A0376"/>
    <w:rsid w:val="008A0BB2"/>
    <w:rsid w:val="008A3B2D"/>
    <w:rsid w:val="008A4562"/>
    <w:rsid w:val="008A5620"/>
    <w:rsid w:val="008B0F5A"/>
    <w:rsid w:val="008B136B"/>
    <w:rsid w:val="008B1DB4"/>
    <w:rsid w:val="008B43BD"/>
    <w:rsid w:val="008B4EE9"/>
    <w:rsid w:val="008B5CEE"/>
    <w:rsid w:val="008B5F76"/>
    <w:rsid w:val="008B67D6"/>
    <w:rsid w:val="008C1049"/>
    <w:rsid w:val="008C3470"/>
    <w:rsid w:val="008C3C05"/>
    <w:rsid w:val="008C56F5"/>
    <w:rsid w:val="008D0489"/>
    <w:rsid w:val="008D16B4"/>
    <w:rsid w:val="008D20B4"/>
    <w:rsid w:val="008D7433"/>
    <w:rsid w:val="008E2AD3"/>
    <w:rsid w:val="008E454E"/>
    <w:rsid w:val="008F0AC3"/>
    <w:rsid w:val="008F6279"/>
    <w:rsid w:val="008F6F8F"/>
    <w:rsid w:val="008F7606"/>
    <w:rsid w:val="008F7880"/>
    <w:rsid w:val="008F7E46"/>
    <w:rsid w:val="00901CA2"/>
    <w:rsid w:val="00902345"/>
    <w:rsid w:val="0090238B"/>
    <w:rsid w:val="009040B5"/>
    <w:rsid w:val="0090432C"/>
    <w:rsid w:val="0090582C"/>
    <w:rsid w:val="00906442"/>
    <w:rsid w:val="00910F52"/>
    <w:rsid w:val="009128E8"/>
    <w:rsid w:val="00914050"/>
    <w:rsid w:val="00915291"/>
    <w:rsid w:val="009163D9"/>
    <w:rsid w:val="00920EC9"/>
    <w:rsid w:val="0092127E"/>
    <w:rsid w:val="0092148D"/>
    <w:rsid w:val="0092256D"/>
    <w:rsid w:val="00922913"/>
    <w:rsid w:val="00923A21"/>
    <w:rsid w:val="00926554"/>
    <w:rsid w:val="009267BD"/>
    <w:rsid w:val="009309FE"/>
    <w:rsid w:val="0093150A"/>
    <w:rsid w:val="0093471A"/>
    <w:rsid w:val="0093572D"/>
    <w:rsid w:val="00936147"/>
    <w:rsid w:val="009365F9"/>
    <w:rsid w:val="00936959"/>
    <w:rsid w:val="0094238E"/>
    <w:rsid w:val="00944DAF"/>
    <w:rsid w:val="00945A34"/>
    <w:rsid w:val="009504A5"/>
    <w:rsid w:val="009515DF"/>
    <w:rsid w:val="009529DD"/>
    <w:rsid w:val="009543F0"/>
    <w:rsid w:val="009574B9"/>
    <w:rsid w:val="0095761F"/>
    <w:rsid w:val="00966774"/>
    <w:rsid w:val="00967035"/>
    <w:rsid w:val="00970395"/>
    <w:rsid w:val="0097105F"/>
    <w:rsid w:val="009749D5"/>
    <w:rsid w:val="0097570C"/>
    <w:rsid w:val="00975D54"/>
    <w:rsid w:val="00977CE5"/>
    <w:rsid w:val="0098034D"/>
    <w:rsid w:val="0098109C"/>
    <w:rsid w:val="00982BD1"/>
    <w:rsid w:val="00983127"/>
    <w:rsid w:val="009850F9"/>
    <w:rsid w:val="009857FA"/>
    <w:rsid w:val="00994684"/>
    <w:rsid w:val="00997C03"/>
    <w:rsid w:val="009A1615"/>
    <w:rsid w:val="009A41FF"/>
    <w:rsid w:val="009A538B"/>
    <w:rsid w:val="009A6EA0"/>
    <w:rsid w:val="009A7B62"/>
    <w:rsid w:val="009B0CEC"/>
    <w:rsid w:val="009B5CB8"/>
    <w:rsid w:val="009B7152"/>
    <w:rsid w:val="009B79A9"/>
    <w:rsid w:val="009C03C1"/>
    <w:rsid w:val="009C09D8"/>
    <w:rsid w:val="009C153E"/>
    <w:rsid w:val="009C247D"/>
    <w:rsid w:val="009C4B19"/>
    <w:rsid w:val="009D2F94"/>
    <w:rsid w:val="009D3234"/>
    <w:rsid w:val="009D5024"/>
    <w:rsid w:val="009D58E9"/>
    <w:rsid w:val="009D60DE"/>
    <w:rsid w:val="009E1851"/>
    <w:rsid w:val="009E2696"/>
    <w:rsid w:val="009E2E4C"/>
    <w:rsid w:val="009E34BA"/>
    <w:rsid w:val="009E4F22"/>
    <w:rsid w:val="009E577D"/>
    <w:rsid w:val="009E6582"/>
    <w:rsid w:val="009E7BA1"/>
    <w:rsid w:val="009F1457"/>
    <w:rsid w:val="009F608A"/>
    <w:rsid w:val="009F6E29"/>
    <w:rsid w:val="009F7579"/>
    <w:rsid w:val="00A000DE"/>
    <w:rsid w:val="00A000FE"/>
    <w:rsid w:val="00A02890"/>
    <w:rsid w:val="00A02AEC"/>
    <w:rsid w:val="00A06F85"/>
    <w:rsid w:val="00A07E1F"/>
    <w:rsid w:val="00A215F3"/>
    <w:rsid w:val="00A223AF"/>
    <w:rsid w:val="00A22A25"/>
    <w:rsid w:val="00A22C47"/>
    <w:rsid w:val="00A23A44"/>
    <w:rsid w:val="00A24342"/>
    <w:rsid w:val="00A24894"/>
    <w:rsid w:val="00A24F73"/>
    <w:rsid w:val="00A254A6"/>
    <w:rsid w:val="00A2644F"/>
    <w:rsid w:val="00A264F2"/>
    <w:rsid w:val="00A31829"/>
    <w:rsid w:val="00A321B3"/>
    <w:rsid w:val="00A32536"/>
    <w:rsid w:val="00A33940"/>
    <w:rsid w:val="00A33AE1"/>
    <w:rsid w:val="00A3432C"/>
    <w:rsid w:val="00A36DE2"/>
    <w:rsid w:val="00A37BD4"/>
    <w:rsid w:val="00A420B1"/>
    <w:rsid w:val="00A42483"/>
    <w:rsid w:val="00A43021"/>
    <w:rsid w:val="00A45F0D"/>
    <w:rsid w:val="00A4600D"/>
    <w:rsid w:val="00A50FB1"/>
    <w:rsid w:val="00A51891"/>
    <w:rsid w:val="00A51963"/>
    <w:rsid w:val="00A5434A"/>
    <w:rsid w:val="00A604DD"/>
    <w:rsid w:val="00A60E6E"/>
    <w:rsid w:val="00A614F3"/>
    <w:rsid w:val="00A61586"/>
    <w:rsid w:val="00A61D12"/>
    <w:rsid w:val="00A62BEA"/>
    <w:rsid w:val="00A65D9C"/>
    <w:rsid w:val="00A66BA8"/>
    <w:rsid w:val="00A6708E"/>
    <w:rsid w:val="00A67975"/>
    <w:rsid w:val="00A71731"/>
    <w:rsid w:val="00A73AA8"/>
    <w:rsid w:val="00A74348"/>
    <w:rsid w:val="00A74678"/>
    <w:rsid w:val="00A76CC8"/>
    <w:rsid w:val="00A81B23"/>
    <w:rsid w:val="00A825F9"/>
    <w:rsid w:val="00A82700"/>
    <w:rsid w:val="00A82C74"/>
    <w:rsid w:val="00A84A4A"/>
    <w:rsid w:val="00A86D7C"/>
    <w:rsid w:val="00A90F46"/>
    <w:rsid w:val="00A93073"/>
    <w:rsid w:val="00A9671D"/>
    <w:rsid w:val="00AA209F"/>
    <w:rsid w:val="00AA29E3"/>
    <w:rsid w:val="00AA5B6D"/>
    <w:rsid w:val="00AA6DD5"/>
    <w:rsid w:val="00AA7652"/>
    <w:rsid w:val="00AA7ABB"/>
    <w:rsid w:val="00AB33B1"/>
    <w:rsid w:val="00AB3D72"/>
    <w:rsid w:val="00AB52FC"/>
    <w:rsid w:val="00AC08F5"/>
    <w:rsid w:val="00AC283C"/>
    <w:rsid w:val="00AC3605"/>
    <w:rsid w:val="00AC3A75"/>
    <w:rsid w:val="00AC65ED"/>
    <w:rsid w:val="00AC680E"/>
    <w:rsid w:val="00AC7A80"/>
    <w:rsid w:val="00AD0589"/>
    <w:rsid w:val="00AD13B4"/>
    <w:rsid w:val="00AD15E0"/>
    <w:rsid w:val="00AD40FA"/>
    <w:rsid w:val="00AD431C"/>
    <w:rsid w:val="00AD539E"/>
    <w:rsid w:val="00AD71B6"/>
    <w:rsid w:val="00AE23E6"/>
    <w:rsid w:val="00AE2877"/>
    <w:rsid w:val="00AE7676"/>
    <w:rsid w:val="00AF0813"/>
    <w:rsid w:val="00AF1530"/>
    <w:rsid w:val="00AF2B1C"/>
    <w:rsid w:val="00AF327E"/>
    <w:rsid w:val="00AF484A"/>
    <w:rsid w:val="00B01E2B"/>
    <w:rsid w:val="00B0268E"/>
    <w:rsid w:val="00B02DFF"/>
    <w:rsid w:val="00B05AD4"/>
    <w:rsid w:val="00B11C7A"/>
    <w:rsid w:val="00B1230C"/>
    <w:rsid w:val="00B12C02"/>
    <w:rsid w:val="00B13396"/>
    <w:rsid w:val="00B162E2"/>
    <w:rsid w:val="00B176A9"/>
    <w:rsid w:val="00B17738"/>
    <w:rsid w:val="00B21606"/>
    <w:rsid w:val="00B2215C"/>
    <w:rsid w:val="00B2395E"/>
    <w:rsid w:val="00B24EC7"/>
    <w:rsid w:val="00B26594"/>
    <w:rsid w:val="00B2773A"/>
    <w:rsid w:val="00B33531"/>
    <w:rsid w:val="00B34FCA"/>
    <w:rsid w:val="00B374BF"/>
    <w:rsid w:val="00B407CA"/>
    <w:rsid w:val="00B41404"/>
    <w:rsid w:val="00B41772"/>
    <w:rsid w:val="00B442BD"/>
    <w:rsid w:val="00B4523A"/>
    <w:rsid w:val="00B467A5"/>
    <w:rsid w:val="00B46FF3"/>
    <w:rsid w:val="00B47435"/>
    <w:rsid w:val="00B51985"/>
    <w:rsid w:val="00B52172"/>
    <w:rsid w:val="00B532BE"/>
    <w:rsid w:val="00B541F4"/>
    <w:rsid w:val="00B5466C"/>
    <w:rsid w:val="00B54AAE"/>
    <w:rsid w:val="00B56A43"/>
    <w:rsid w:val="00B658B8"/>
    <w:rsid w:val="00B65CE4"/>
    <w:rsid w:val="00B67AD6"/>
    <w:rsid w:val="00B707DB"/>
    <w:rsid w:val="00B72E49"/>
    <w:rsid w:val="00B757DC"/>
    <w:rsid w:val="00B76226"/>
    <w:rsid w:val="00B76F31"/>
    <w:rsid w:val="00B80A4C"/>
    <w:rsid w:val="00B83192"/>
    <w:rsid w:val="00B839AE"/>
    <w:rsid w:val="00B85524"/>
    <w:rsid w:val="00B86B0D"/>
    <w:rsid w:val="00B93268"/>
    <w:rsid w:val="00B95BD9"/>
    <w:rsid w:val="00B960B9"/>
    <w:rsid w:val="00BA031C"/>
    <w:rsid w:val="00BA2079"/>
    <w:rsid w:val="00BA2A74"/>
    <w:rsid w:val="00BA2D45"/>
    <w:rsid w:val="00BA3EF7"/>
    <w:rsid w:val="00BA56F1"/>
    <w:rsid w:val="00BA73AF"/>
    <w:rsid w:val="00BA7785"/>
    <w:rsid w:val="00BB2A40"/>
    <w:rsid w:val="00BB32DE"/>
    <w:rsid w:val="00BB421C"/>
    <w:rsid w:val="00BB7389"/>
    <w:rsid w:val="00BC0B89"/>
    <w:rsid w:val="00BC1A61"/>
    <w:rsid w:val="00BC403E"/>
    <w:rsid w:val="00BC4CA2"/>
    <w:rsid w:val="00BC544A"/>
    <w:rsid w:val="00BD05C1"/>
    <w:rsid w:val="00BD0B1C"/>
    <w:rsid w:val="00BD32BF"/>
    <w:rsid w:val="00BD5185"/>
    <w:rsid w:val="00BD53A2"/>
    <w:rsid w:val="00BD591D"/>
    <w:rsid w:val="00BD662A"/>
    <w:rsid w:val="00BD727C"/>
    <w:rsid w:val="00BD7559"/>
    <w:rsid w:val="00BE3D3D"/>
    <w:rsid w:val="00BE79F4"/>
    <w:rsid w:val="00BE7F82"/>
    <w:rsid w:val="00BF1140"/>
    <w:rsid w:val="00BF4FD4"/>
    <w:rsid w:val="00BF5511"/>
    <w:rsid w:val="00BF604F"/>
    <w:rsid w:val="00BF71F0"/>
    <w:rsid w:val="00C01DC6"/>
    <w:rsid w:val="00C02649"/>
    <w:rsid w:val="00C04135"/>
    <w:rsid w:val="00C06997"/>
    <w:rsid w:val="00C07E66"/>
    <w:rsid w:val="00C10FBB"/>
    <w:rsid w:val="00C13061"/>
    <w:rsid w:val="00C14680"/>
    <w:rsid w:val="00C15081"/>
    <w:rsid w:val="00C152BD"/>
    <w:rsid w:val="00C21E1B"/>
    <w:rsid w:val="00C239FC"/>
    <w:rsid w:val="00C30223"/>
    <w:rsid w:val="00C317E6"/>
    <w:rsid w:val="00C330C9"/>
    <w:rsid w:val="00C3526F"/>
    <w:rsid w:val="00C3628A"/>
    <w:rsid w:val="00C40B43"/>
    <w:rsid w:val="00C42359"/>
    <w:rsid w:val="00C42946"/>
    <w:rsid w:val="00C42B9E"/>
    <w:rsid w:val="00C524DA"/>
    <w:rsid w:val="00C526F0"/>
    <w:rsid w:val="00C535BD"/>
    <w:rsid w:val="00C546FE"/>
    <w:rsid w:val="00C559C3"/>
    <w:rsid w:val="00C60CDF"/>
    <w:rsid w:val="00C64551"/>
    <w:rsid w:val="00C64F2A"/>
    <w:rsid w:val="00C66380"/>
    <w:rsid w:val="00C66E08"/>
    <w:rsid w:val="00C674EE"/>
    <w:rsid w:val="00C706E5"/>
    <w:rsid w:val="00C71E1F"/>
    <w:rsid w:val="00C73EAF"/>
    <w:rsid w:val="00C7601C"/>
    <w:rsid w:val="00C77B81"/>
    <w:rsid w:val="00C80EC7"/>
    <w:rsid w:val="00C86248"/>
    <w:rsid w:val="00C91590"/>
    <w:rsid w:val="00C9587A"/>
    <w:rsid w:val="00C96BBA"/>
    <w:rsid w:val="00CA37B3"/>
    <w:rsid w:val="00CA3EBC"/>
    <w:rsid w:val="00CA423B"/>
    <w:rsid w:val="00CA53AA"/>
    <w:rsid w:val="00CA70E3"/>
    <w:rsid w:val="00CB2996"/>
    <w:rsid w:val="00CB72C3"/>
    <w:rsid w:val="00CC3CA1"/>
    <w:rsid w:val="00CC47CE"/>
    <w:rsid w:val="00CC73D9"/>
    <w:rsid w:val="00CC7AF5"/>
    <w:rsid w:val="00CD3095"/>
    <w:rsid w:val="00CD4658"/>
    <w:rsid w:val="00CD4E5E"/>
    <w:rsid w:val="00CD58CB"/>
    <w:rsid w:val="00CD6580"/>
    <w:rsid w:val="00CE06DB"/>
    <w:rsid w:val="00CE621A"/>
    <w:rsid w:val="00CE6B11"/>
    <w:rsid w:val="00CF149C"/>
    <w:rsid w:val="00CF14B6"/>
    <w:rsid w:val="00CF54C8"/>
    <w:rsid w:val="00D021E5"/>
    <w:rsid w:val="00D02E59"/>
    <w:rsid w:val="00D04016"/>
    <w:rsid w:val="00D04AE7"/>
    <w:rsid w:val="00D05171"/>
    <w:rsid w:val="00D061CF"/>
    <w:rsid w:val="00D11725"/>
    <w:rsid w:val="00D11F7F"/>
    <w:rsid w:val="00D12F90"/>
    <w:rsid w:val="00D137B3"/>
    <w:rsid w:val="00D14A96"/>
    <w:rsid w:val="00D14F56"/>
    <w:rsid w:val="00D15B87"/>
    <w:rsid w:val="00D20621"/>
    <w:rsid w:val="00D2164B"/>
    <w:rsid w:val="00D21AD5"/>
    <w:rsid w:val="00D21F36"/>
    <w:rsid w:val="00D24671"/>
    <w:rsid w:val="00D252BA"/>
    <w:rsid w:val="00D252E8"/>
    <w:rsid w:val="00D27FCC"/>
    <w:rsid w:val="00D3117B"/>
    <w:rsid w:val="00D317C8"/>
    <w:rsid w:val="00D32AB6"/>
    <w:rsid w:val="00D33347"/>
    <w:rsid w:val="00D3429E"/>
    <w:rsid w:val="00D40684"/>
    <w:rsid w:val="00D419A1"/>
    <w:rsid w:val="00D43032"/>
    <w:rsid w:val="00D43766"/>
    <w:rsid w:val="00D44178"/>
    <w:rsid w:val="00D47BB4"/>
    <w:rsid w:val="00D47C86"/>
    <w:rsid w:val="00D50488"/>
    <w:rsid w:val="00D5113C"/>
    <w:rsid w:val="00D51753"/>
    <w:rsid w:val="00D52002"/>
    <w:rsid w:val="00D526C3"/>
    <w:rsid w:val="00D53681"/>
    <w:rsid w:val="00D558E0"/>
    <w:rsid w:val="00D563E1"/>
    <w:rsid w:val="00D57EC8"/>
    <w:rsid w:val="00D60A6A"/>
    <w:rsid w:val="00D625E5"/>
    <w:rsid w:val="00D644B6"/>
    <w:rsid w:val="00D6486E"/>
    <w:rsid w:val="00D64D45"/>
    <w:rsid w:val="00D6562A"/>
    <w:rsid w:val="00D66FAC"/>
    <w:rsid w:val="00D708DB"/>
    <w:rsid w:val="00D74A63"/>
    <w:rsid w:val="00D74E2D"/>
    <w:rsid w:val="00D77974"/>
    <w:rsid w:val="00D77D2F"/>
    <w:rsid w:val="00D819BC"/>
    <w:rsid w:val="00D903E1"/>
    <w:rsid w:val="00D92543"/>
    <w:rsid w:val="00D936AF"/>
    <w:rsid w:val="00D952B6"/>
    <w:rsid w:val="00DA288D"/>
    <w:rsid w:val="00DA412A"/>
    <w:rsid w:val="00DA564A"/>
    <w:rsid w:val="00DA568A"/>
    <w:rsid w:val="00DA572F"/>
    <w:rsid w:val="00DA58AE"/>
    <w:rsid w:val="00DA671E"/>
    <w:rsid w:val="00DA76F8"/>
    <w:rsid w:val="00DB11E6"/>
    <w:rsid w:val="00DB39F4"/>
    <w:rsid w:val="00DB4496"/>
    <w:rsid w:val="00DB449C"/>
    <w:rsid w:val="00DB6522"/>
    <w:rsid w:val="00DB6A66"/>
    <w:rsid w:val="00DC02D5"/>
    <w:rsid w:val="00DC0F2D"/>
    <w:rsid w:val="00DC14CC"/>
    <w:rsid w:val="00DC209C"/>
    <w:rsid w:val="00DC6DAF"/>
    <w:rsid w:val="00DD6654"/>
    <w:rsid w:val="00DD7683"/>
    <w:rsid w:val="00DE13FF"/>
    <w:rsid w:val="00DE30D0"/>
    <w:rsid w:val="00DE35F9"/>
    <w:rsid w:val="00DE5F86"/>
    <w:rsid w:val="00DE6C52"/>
    <w:rsid w:val="00DF10AD"/>
    <w:rsid w:val="00DF1514"/>
    <w:rsid w:val="00DF1CFF"/>
    <w:rsid w:val="00DF25D3"/>
    <w:rsid w:val="00DF2EE6"/>
    <w:rsid w:val="00DF4569"/>
    <w:rsid w:val="00DF483C"/>
    <w:rsid w:val="00DF64B8"/>
    <w:rsid w:val="00DF64BC"/>
    <w:rsid w:val="00DF6E6C"/>
    <w:rsid w:val="00E00D95"/>
    <w:rsid w:val="00E015B1"/>
    <w:rsid w:val="00E01754"/>
    <w:rsid w:val="00E022A8"/>
    <w:rsid w:val="00E03386"/>
    <w:rsid w:val="00E033A8"/>
    <w:rsid w:val="00E03E5C"/>
    <w:rsid w:val="00E107F2"/>
    <w:rsid w:val="00E109DD"/>
    <w:rsid w:val="00E113B1"/>
    <w:rsid w:val="00E138A5"/>
    <w:rsid w:val="00E13BCF"/>
    <w:rsid w:val="00E13FDF"/>
    <w:rsid w:val="00E151BF"/>
    <w:rsid w:val="00E163E6"/>
    <w:rsid w:val="00E17776"/>
    <w:rsid w:val="00E215C5"/>
    <w:rsid w:val="00E2342D"/>
    <w:rsid w:val="00E266E3"/>
    <w:rsid w:val="00E30960"/>
    <w:rsid w:val="00E311FB"/>
    <w:rsid w:val="00E34478"/>
    <w:rsid w:val="00E34694"/>
    <w:rsid w:val="00E35957"/>
    <w:rsid w:val="00E36A0B"/>
    <w:rsid w:val="00E422CF"/>
    <w:rsid w:val="00E431BA"/>
    <w:rsid w:val="00E44722"/>
    <w:rsid w:val="00E5014E"/>
    <w:rsid w:val="00E50C6F"/>
    <w:rsid w:val="00E50F83"/>
    <w:rsid w:val="00E5230D"/>
    <w:rsid w:val="00E5748A"/>
    <w:rsid w:val="00E72395"/>
    <w:rsid w:val="00E7277E"/>
    <w:rsid w:val="00E7321F"/>
    <w:rsid w:val="00E73948"/>
    <w:rsid w:val="00E74A64"/>
    <w:rsid w:val="00E758D5"/>
    <w:rsid w:val="00E804E0"/>
    <w:rsid w:val="00E90316"/>
    <w:rsid w:val="00E94A51"/>
    <w:rsid w:val="00E960B8"/>
    <w:rsid w:val="00E964D4"/>
    <w:rsid w:val="00EA017A"/>
    <w:rsid w:val="00EA1ECC"/>
    <w:rsid w:val="00EA5781"/>
    <w:rsid w:val="00EA6BEC"/>
    <w:rsid w:val="00EB0351"/>
    <w:rsid w:val="00EB250D"/>
    <w:rsid w:val="00EB33FD"/>
    <w:rsid w:val="00EB4533"/>
    <w:rsid w:val="00EB7906"/>
    <w:rsid w:val="00EC2C8B"/>
    <w:rsid w:val="00EC79A3"/>
    <w:rsid w:val="00ED01C2"/>
    <w:rsid w:val="00ED035B"/>
    <w:rsid w:val="00ED1AAF"/>
    <w:rsid w:val="00ED433E"/>
    <w:rsid w:val="00ED4974"/>
    <w:rsid w:val="00ED567B"/>
    <w:rsid w:val="00ED66C3"/>
    <w:rsid w:val="00EE194B"/>
    <w:rsid w:val="00EE68EB"/>
    <w:rsid w:val="00EE7C5F"/>
    <w:rsid w:val="00EF343B"/>
    <w:rsid w:val="00EF387F"/>
    <w:rsid w:val="00EF6B8C"/>
    <w:rsid w:val="00EF6EAC"/>
    <w:rsid w:val="00EF7A95"/>
    <w:rsid w:val="00F002D6"/>
    <w:rsid w:val="00F03178"/>
    <w:rsid w:val="00F06190"/>
    <w:rsid w:val="00F10066"/>
    <w:rsid w:val="00F133BF"/>
    <w:rsid w:val="00F133CB"/>
    <w:rsid w:val="00F16CDD"/>
    <w:rsid w:val="00F17E47"/>
    <w:rsid w:val="00F216D6"/>
    <w:rsid w:val="00F219A4"/>
    <w:rsid w:val="00F23792"/>
    <w:rsid w:val="00F2510F"/>
    <w:rsid w:val="00F2622F"/>
    <w:rsid w:val="00F26CED"/>
    <w:rsid w:val="00F3038F"/>
    <w:rsid w:val="00F30B01"/>
    <w:rsid w:val="00F35D28"/>
    <w:rsid w:val="00F366B6"/>
    <w:rsid w:val="00F37F49"/>
    <w:rsid w:val="00F40F66"/>
    <w:rsid w:val="00F41092"/>
    <w:rsid w:val="00F41F83"/>
    <w:rsid w:val="00F42981"/>
    <w:rsid w:val="00F444A1"/>
    <w:rsid w:val="00F47008"/>
    <w:rsid w:val="00F47C29"/>
    <w:rsid w:val="00F51429"/>
    <w:rsid w:val="00F52C4B"/>
    <w:rsid w:val="00F62B60"/>
    <w:rsid w:val="00F63966"/>
    <w:rsid w:val="00F663A1"/>
    <w:rsid w:val="00F67A9A"/>
    <w:rsid w:val="00F67DBD"/>
    <w:rsid w:val="00F706C8"/>
    <w:rsid w:val="00F706E1"/>
    <w:rsid w:val="00F71CA6"/>
    <w:rsid w:val="00F74F63"/>
    <w:rsid w:val="00F75E8C"/>
    <w:rsid w:val="00F77201"/>
    <w:rsid w:val="00F77AB6"/>
    <w:rsid w:val="00F77BE5"/>
    <w:rsid w:val="00F801D3"/>
    <w:rsid w:val="00F855F4"/>
    <w:rsid w:val="00F91546"/>
    <w:rsid w:val="00F933FB"/>
    <w:rsid w:val="00F94FC7"/>
    <w:rsid w:val="00F95B69"/>
    <w:rsid w:val="00F960BD"/>
    <w:rsid w:val="00F9612E"/>
    <w:rsid w:val="00F96AB0"/>
    <w:rsid w:val="00FA2769"/>
    <w:rsid w:val="00FA2D44"/>
    <w:rsid w:val="00FA2D6B"/>
    <w:rsid w:val="00FA66D7"/>
    <w:rsid w:val="00FB0883"/>
    <w:rsid w:val="00FB0CFD"/>
    <w:rsid w:val="00FB4639"/>
    <w:rsid w:val="00FC00F2"/>
    <w:rsid w:val="00FC1619"/>
    <w:rsid w:val="00FC393A"/>
    <w:rsid w:val="00FC49D4"/>
    <w:rsid w:val="00FC72A8"/>
    <w:rsid w:val="00FD164F"/>
    <w:rsid w:val="00FD18EF"/>
    <w:rsid w:val="00FD5D83"/>
    <w:rsid w:val="00FD7088"/>
    <w:rsid w:val="00FD7640"/>
    <w:rsid w:val="00FE105A"/>
    <w:rsid w:val="00FE285D"/>
    <w:rsid w:val="00FE2C79"/>
    <w:rsid w:val="00FE3529"/>
    <w:rsid w:val="00FE3E77"/>
    <w:rsid w:val="00FE5EF8"/>
    <w:rsid w:val="00FE5F11"/>
    <w:rsid w:val="00FE635A"/>
    <w:rsid w:val="00FE69F3"/>
    <w:rsid w:val="00FE6ACE"/>
    <w:rsid w:val="00FF02C0"/>
    <w:rsid w:val="00FF1AF0"/>
    <w:rsid w:val="00FF1BF1"/>
    <w:rsid w:val="00FF23D1"/>
    <w:rsid w:val="00FF30DC"/>
    <w:rsid w:val="00FF32DD"/>
    <w:rsid w:val="00FF4C2A"/>
    <w:rsid w:val="00FF64A4"/>
    <w:rsid w:val="58FB12A4"/>
    <w:rsid w:val="70BFD5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60"/>
    </o:shapedefaults>
    <o:shapelayout v:ext="edit">
      <o:idmap v:ext="edit" data="2"/>
    </o:shapelayout>
  </w:shapeDefaults>
  <w:decimalSymbol w:val=","/>
  <w:listSeparator w:val=";"/>
  <w14:docId w14:val="5DF0F348"/>
  <w15:docId w15:val="{5598453D-44ED-4F50-A9E5-38A7E0094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4265"/>
  </w:style>
  <w:style w:type="paragraph" w:styleId="Titolo1">
    <w:name w:val="heading 1"/>
    <w:basedOn w:val="Normale"/>
    <w:next w:val="Normale"/>
    <w:link w:val="Titolo1Carattere"/>
    <w:uiPriority w:val="9"/>
    <w:qFormat/>
    <w:rsid w:val="00760892"/>
    <w:pPr>
      <w:keepNext/>
      <w:keepLines/>
      <w:pageBreakBefore/>
      <w:numPr>
        <w:numId w:val="1"/>
      </w:numPr>
      <w:spacing w:before="240" w:after="600"/>
      <w:ind w:left="510" w:hanging="510"/>
      <w:outlineLvl w:val="0"/>
    </w:pPr>
    <w:rPr>
      <w:rFonts w:eastAsiaTheme="majorEastAsia" w:cstheme="majorBidi"/>
      <w:b/>
      <w:color w:val="2E74B5" w:themeColor="accent1" w:themeShade="BF"/>
      <w:sz w:val="52"/>
      <w:szCs w:val="52"/>
    </w:rPr>
  </w:style>
  <w:style w:type="paragraph" w:styleId="Titolo2">
    <w:name w:val="heading 2"/>
    <w:basedOn w:val="Normale"/>
    <w:next w:val="Normale"/>
    <w:link w:val="Titolo2Carattere"/>
    <w:uiPriority w:val="9"/>
    <w:unhideWhenUsed/>
    <w:qFormat/>
    <w:rsid w:val="00760892"/>
    <w:pPr>
      <w:keepNext/>
      <w:keepLines/>
      <w:numPr>
        <w:ilvl w:val="1"/>
        <w:numId w:val="1"/>
      </w:numPr>
      <w:spacing w:before="480" w:after="0"/>
      <w:outlineLvl w:val="1"/>
    </w:pPr>
    <w:rPr>
      <w:rFonts w:eastAsiaTheme="majorEastAsia" w:cstheme="majorBidi"/>
      <w:b/>
      <w:color w:val="2E74B5" w:themeColor="accent1" w:themeShade="BF"/>
      <w:sz w:val="32"/>
      <w:szCs w:val="32"/>
    </w:rPr>
  </w:style>
  <w:style w:type="paragraph" w:styleId="Titolo3">
    <w:name w:val="heading 3"/>
    <w:basedOn w:val="Normale"/>
    <w:next w:val="Normale"/>
    <w:link w:val="Titolo3Carattere"/>
    <w:uiPriority w:val="9"/>
    <w:unhideWhenUsed/>
    <w:qFormat/>
    <w:rsid w:val="0097105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97105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D419A1"/>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Titolo6">
    <w:name w:val="heading 6"/>
    <w:basedOn w:val="Normale"/>
    <w:next w:val="Normale"/>
    <w:link w:val="Titolo6Carattere"/>
    <w:uiPriority w:val="9"/>
    <w:semiHidden/>
    <w:unhideWhenUsed/>
    <w:qFormat/>
    <w:rsid w:val="00D419A1"/>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olo7">
    <w:name w:val="heading 7"/>
    <w:basedOn w:val="Normale"/>
    <w:next w:val="Normale"/>
    <w:link w:val="Titolo7Carattere"/>
    <w:uiPriority w:val="9"/>
    <w:semiHidden/>
    <w:unhideWhenUsed/>
    <w:qFormat/>
    <w:rsid w:val="00D41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41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41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aliases w:val="Even,Header1,ho,header odd,even"/>
    <w:basedOn w:val="Normale"/>
    <w:link w:val="IntestazioneCarattere"/>
    <w:unhideWhenUsed/>
    <w:rsid w:val="008F7606"/>
    <w:pPr>
      <w:tabs>
        <w:tab w:val="center" w:pos="4819"/>
        <w:tab w:val="right" w:pos="9638"/>
      </w:tabs>
      <w:spacing w:after="0" w:line="240" w:lineRule="auto"/>
    </w:pPr>
  </w:style>
  <w:style w:type="character" w:customStyle="1" w:styleId="IntestazioneCarattere">
    <w:name w:val="Intestazione Carattere"/>
    <w:aliases w:val="Even Carattere,Header1 Carattere,ho Carattere,header odd Carattere,even Carattere"/>
    <w:basedOn w:val="Carpredefinitoparagrafo"/>
    <w:link w:val="Intestazione"/>
    <w:rsid w:val="008F7606"/>
  </w:style>
  <w:style w:type="paragraph" w:styleId="Pidipagina">
    <w:name w:val="footer"/>
    <w:basedOn w:val="Normale"/>
    <w:link w:val="PidipaginaCarattere"/>
    <w:uiPriority w:val="99"/>
    <w:unhideWhenUsed/>
    <w:rsid w:val="008F760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606"/>
  </w:style>
  <w:style w:type="table" w:styleId="Grigliatabella">
    <w:name w:val="Table Grid"/>
    <w:basedOn w:val="Tabellanormale"/>
    <w:uiPriority w:val="39"/>
    <w:rsid w:val="008F7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760892"/>
    <w:rPr>
      <w:rFonts w:eastAsiaTheme="majorEastAsia" w:cstheme="majorBidi"/>
      <w:b/>
      <w:color w:val="2E74B5" w:themeColor="accent1" w:themeShade="BF"/>
      <w:sz w:val="52"/>
      <w:szCs w:val="52"/>
    </w:rPr>
  </w:style>
  <w:style w:type="paragraph" w:styleId="Titolosommario">
    <w:name w:val="TOC Heading"/>
    <w:basedOn w:val="Titolo1"/>
    <w:next w:val="Normale"/>
    <w:uiPriority w:val="39"/>
    <w:unhideWhenUsed/>
    <w:qFormat/>
    <w:rsid w:val="004F4EDD"/>
    <w:pPr>
      <w:outlineLvl w:val="9"/>
    </w:pPr>
    <w:rPr>
      <w:lang w:eastAsia="it-IT"/>
    </w:rPr>
  </w:style>
  <w:style w:type="paragraph" w:styleId="Sommario2">
    <w:name w:val="toc 2"/>
    <w:basedOn w:val="Normale"/>
    <w:next w:val="Normale"/>
    <w:autoRedefine/>
    <w:uiPriority w:val="39"/>
    <w:unhideWhenUsed/>
    <w:qFormat/>
    <w:rsid w:val="004F4EDD"/>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qFormat/>
    <w:rsid w:val="004F4EDD"/>
    <w:pPr>
      <w:spacing w:after="100"/>
    </w:pPr>
    <w:rPr>
      <w:rFonts w:eastAsiaTheme="minorEastAsia" w:cs="Times New Roman"/>
      <w:lang w:eastAsia="it-IT"/>
    </w:rPr>
  </w:style>
  <w:style w:type="paragraph" w:styleId="Sommario3">
    <w:name w:val="toc 3"/>
    <w:basedOn w:val="Normale"/>
    <w:next w:val="Normale"/>
    <w:autoRedefine/>
    <w:uiPriority w:val="39"/>
    <w:unhideWhenUsed/>
    <w:qFormat/>
    <w:rsid w:val="004F4EDD"/>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4F4EDD"/>
    <w:rPr>
      <w:color w:val="0563C1" w:themeColor="hyperlink"/>
      <w:u w:val="single"/>
    </w:rPr>
  </w:style>
  <w:style w:type="character" w:customStyle="1" w:styleId="Titolo2Carattere">
    <w:name w:val="Titolo 2 Carattere"/>
    <w:basedOn w:val="Carpredefinitoparagrafo"/>
    <w:link w:val="Titolo2"/>
    <w:uiPriority w:val="9"/>
    <w:rsid w:val="00760892"/>
    <w:rPr>
      <w:rFonts w:eastAsiaTheme="majorEastAsia" w:cstheme="majorBidi"/>
      <w:b/>
      <w:color w:val="2E74B5" w:themeColor="accent1" w:themeShade="BF"/>
      <w:sz w:val="32"/>
      <w:szCs w:val="32"/>
    </w:rPr>
  </w:style>
  <w:style w:type="paragraph" w:styleId="NormaleWeb">
    <w:name w:val="Normal (Web)"/>
    <w:basedOn w:val="Normale"/>
    <w:uiPriority w:val="99"/>
    <w:unhideWhenUsed/>
    <w:rsid w:val="00DF64B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4Carattere">
    <w:name w:val="Titolo 4 Carattere"/>
    <w:basedOn w:val="Carpredefinitoparagrafo"/>
    <w:link w:val="Titolo4"/>
    <w:uiPriority w:val="9"/>
    <w:rsid w:val="0097105F"/>
    <w:rPr>
      <w:rFonts w:asciiTheme="majorHAnsi" w:eastAsiaTheme="majorEastAsia" w:hAnsiTheme="majorHAnsi" w:cstheme="majorBidi"/>
      <w:i/>
      <w:iCs/>
      <w:color w:val="2E74B5" w:themeColor="accent1" w:themeShade="BF"/>
    </w:rPr>
  </w:style>
  <w:style w:type="character" w:customStyle="1" w:styleId="Titolo3Carattere">
    <w:name w:val="Titolo 3 Carattere"/>
    <w:basedOn w:val="Carpredefinitoparagrafo"/>
    <w:link w:val="Titolo3"/>
    <w:uiPriority w:val="9"/>
    <w:rsid w:val="0097105F"/>
    <w:rPr>
      <w:rFonts w:asciiTheme="majorHAnsi" w:eastAsiaTheme="majorEastAsia" w:hAnsiTheme="majorHAnsi" w:cstheme="majorBidi"/>
      <w:color w:val="1F4D78" w:themeColor="accent1" w:themeShade="7F"/>
      <w:sz w:val="24"/>
      <w:szCs w:val="24"/>
    </w:rPr>
  </w:style>
  <w:style w:type="paragraph" w:styleId="Paragrafoelenco">
    <w:name w:val="List Paragraph"/>
    <w:basedOn w:val="Normale"/>
    <w:uiPriority w:val="34"/>
    <w:qFormat/>
    <w:rsid w:val="00505F5E"/>
    <w:pPr>
      <w:ind w:left="720"/>
      <w:contextualSpacing/>
    </w:pPr>
  </w:style>
  <w:style w:type="character" w:styleId="Rimandocommento">
    <w:name w:val="annotation reference"/>
    <w:basedOn w:val="Carpredefinitoparagrafo"/>
    <w:uiPriority w:val="99"/>
    <w:semiHidden/>
    <w:unhideWhenUsed/>
    <w:rsid w:val="00492CB0"/>
    <w:rPr>
      <w:sz w:val="16"/>
      <w:szCs w:val="16"/>
    </w:rPr>
  </w:style>
  <w:style w:type="paragraph" w:styleId="Testocommento">
    <w:name w:val="annotation text"/>
    <w:basedOn w:val="Normale"/>
    <w:link w:val="TestocommentoCarattere"/>
    <w:uiPriority w:val="99"/>
    <w:semiHidden/>
    <w:unhideWhenUsed/>
    <w:rsid w:val="00492CB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92CB0"/>
    <w:rPr>
      <w:sz w:val="20"/>
      <w:szCs w:val="20"/>
    </w:rPr>
  </w:style>
  <w:style w:type="paragraph" w:styleId="Soggettocommento">
    <w:name w:val="annotation subject"/>
    <w:basedOn w:val="Testocommento"/>
    <w:next w:val="Testocommento"/>
    <w:link w:val="SoggettocommentoCarattere"/>
    <w:uiPriority w:val="99"/>
    <w:semiHidden/>
    <w:unhideWhenUsed/>
    <w:rsid w:val="00492CB0"/>
    <w:rPr>
      <w:b/>
      <w:bCs/>
    </w:rPr>
  </w:style>
  <w:style w:type="character" w:customStyle="1" w:styleId="SoggettocommentoCarattere">
    <w:name w:val="Soggetto commento Carattere"/>
    <w:basedOn w:val="TestocommentoCarattere"/>
    <w:link w:val="Soggettocommento"/>
    <w:uiPriority w:val="99"/>
    <w:semiHidden/>
    <w:rsid w:val="00492CB0"/>
    <w:rPr>
      <w:b/>
      <w:bCs/>
      <w:sz w:val="20"/>
      <w:szCs w:val="20"/>
    </w:rPr>
  </w:style>
  <w:style w:type="paragraph" w:styleId="Testofumetto">
    <w:name w:val="Balloon Text"/>
    <w:basedOn w:val="Normale"/>
    <w:link w:val="TestofumettoCarattere"/>
    <w:uiPriority w:val="99"/>
    <w:semiHidden/>
    <w:unhideWhenUsed/>
    <w:rsid w:val="00492CB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92CB0"/>
    <w:rPr>
      <w:rFonts w:ascii="Segoe UI" w:hAnsi="Segoe UI" w:cs="Segoe UI"/>
      <w:sz w:val="18"/>
      <w:szCs w:val="18"/>
    </w:rPr>
  </w:style>
  <w:style w:type="paragraph" w:styleId="Revisione">
    <w:name w:val="Revision"/>
    <w:hidden/>
    <w:uiPriority w:val="99"/>
    <w:semiHidden/>
    <w:rsid w:val="004B4FDD"/>
    <w:pPr>
      <w:spacing w:after="0" w:line="240" w:lineRule="auto"/>
    </w:pPr>
  </w:style>
  <w:style w:type="table" w:customStyle="1" w:styleId="Tabellasemplice-11">
    <w:name w:val="Tabella semplice - 11"/>
    <w:basedOn w:val="Tabellanormale"/>
    <w:uiPriority w:val="41"/>
    <w:rsid w:val="000E0C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766DC0"/>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480D3F"/>
    <w:pPr>
      <w:spacing w:after="0"/>
    </w:pPr>
  </w:style>
  <w:style w:type="character" w:customStyle="1" w:styleId="Titolo5Carattere">
    <w:name w:val="Titolo 5 Carattere"/>
    <w:basedOn w:val="Carpredefinitoparagrafo"/>
    <w:link w:val="Titolo5"/>
    <w:uiPriority w:val="9"/>
    <w:semiHidden/>
    <w:rsid w:val="00D419A1"/>
    <w:rPr>
      <w:rFonts w:asciiTheme="majorHAnsi" w:eastAsiaTheme="majorEastAsia" w:hAnsiTheme="majorHAnsi" w:cstheme="majorBidi"/>
      <w:color w:val="1F4D78" w:themeColor="accent1" w:themeShade="7F"/>
    </w:rPr>
  </w:style>
  <w:style w:type="character" w:customStyle="1" w:styleId="Titolo6Carattere">
    <w:name w:val="Titolo 6 Carattere"/>
    <w:basedOn w:val="Carpredefinitoparagrafo"/>
    <w:link w:val="Titolo6"/>
    <w:uiPriority w:val="9"/>
    <w:semiHidden/>
    <w:rsid w:val="00D419A1"/>
    <w:rPr>
      <w:rFonts w:asciiTheme="majorHAnsi" w:eastAsiaTheme="majorEastAsia" w:hAnsiTheme="majorHAnsi" w:cstheme="majorBidi"/>
      <w:i/>
      <w:iCs/>
      <w:color w:val="1F4D78" w:themeColor="accent1" w:themeShade="7F"/>
    </w:rPr>
  </w:style>
  <w:style w:type="character" w:customStyle="1" w:styleId="Titolo7Carattere">
    <w:name w:val="Titolo 7 Carattere"/>
    <w:basedOn w:val="Carpredefinitoparagrafo"/>
    <w:link w:val="Titolo7"/>
    <w:uiPriority w:val="9"/>
    <w:semiHidden/>
    <w:rsid w:val="00D419A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419A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419A1"/>
    <w:rPr>
      <w:rFonts w:asciiTheme="majorHAnsi" w:eastAsiaTheme="majorEastAsia" w:hAnsiTheme="majorHAnsi" w:cstheme="majorBidi"/>
      <w:i/>
      <w:iCs/>
      <w:color w:val="404040" w:themeColor="text1" w:themeTint="BF"/>
      <w:sz w:val="20"/>
      <w:szCs w:val="20"/>
    </w:rPr>
  </w:style>
  <w:style w:type="character" w:styleId="Enfasicorsivo">
    <w:name w:val="Emphasis"/>
    <w:basedOn w:val="Carpredefinitoparagrafo"/>
    <w:uiPriority w:val="20"/>
    <w:qFormat/>
    <w:rsid w:val="00303D03"/>
    <w:rPr>
      <w:i/>
      <w:iCs/>
    </w:rPr>
  </w:style>
  <w:style w:type="character" w:customStyle="1" w:styleId="fomgtext">
    <w:name w:val="f_omgtext"/>
    <w:basedOn w:val="Carpredefinitoparagrafo"/>
    <w:rsid w:val="00BC403E"/>
  </w:style>
  <w:style w:type="character" w:customStyle="1" w:styleId="fbulletlist1">
    <w:name w:val="f_bulletlist1"/>
    <w:basedOn w:val="Carpredefinitoparagrafo"/>
    <w:rsid w:val="00747FA5"/>
  </w:style>
  <w:style w:type="character" w:customStyle="1" w:styleId="apple-converted-space">
    <w:name w:val="apple-converted-space"/>
    <w:basedOn w:val="Carpredefinitoparagrafo"/>
    <w:rsid w:val="00747FA5"/>
  </w:style>
  <w:style w:type="character" w:styleId="Numeropagina">
    <w:name w:val="page number"/>
    <w:basedOn w:val="Carpredefinitoparagrafo"/>
    <w:rsid w:val="00B01E2B"/>
  </w:style>
  <w:style w:type="paragraph" w:customStyle="1" w:styleId="FondoPi">
    <w:name w:val="Fondo Piè"/>
    <w:basedOn w:val="Pidipagina"/>
    <w:rsid w:val="00B01E2B"/>
    <w:pPr>
      <w:tabs>
        <w:tab w:val="clear" w:pos="4819"/>
        <w:tab w:val="clear" w:pos="9638"/>
        <w:tab w:val="right" w:pos="5670"/>
      </w:tabs>
      <w:spacing w:before="60"/>
      <w:ind w:left="142"/>
      <w:jc w:val="both"/>
    </w:pPr>
    <w:rPr>
      <w:rFonts w:ascii="Times New Roman" w:eastAsia="Times New Roman" w:hAnsi="Times New Roman" w:cs="Times New Roman"/>
      <w:sz w:val="16"/>
      <w:szCs w:val="20"/>
      <w:lang w:eastAsia="it-IT"/>
    </w:rPr>
  </w:style>
  <w:style w:type="paragraph" w:styleId="Nessunaspaziatura">
    <w:name w:val="No Spacing"/>
    <w:uiPriority w:val="1"/>
    <w:qFormat/>
    <w:rsid w:val="00A420B1"/>
    <w:pPr>
      <w:spacing w:after="0" w:line="240" w:lineRule="auto"/>
    </w:pPr>
  </w:style>
  <w:style w:type="paragraph" w:customStyle="1" w:styleId="Corpodeltesto">
    <w:name w:val="Corpo del testo"/>
    <w:basedOn w:val="Normale"/>
    <w:rsid w:val="00BB421C"/>
    <w:pPr>
      <w:spacing w:after="140" w:line="288" w:lineRule="auto"/>
    </w:pPr>
    <w:rPr>
      <w:rFonts w:eastAsiaTheme="minorEastAsia"/>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8062">
      <w:bodyDiv w:val="1"/>
      <w:marLeft w:val="0"/>
      <w:marRight w:val="0"/>
      <w:marTop w:val="0"/>
      <w:marBottom w:val="0"/>
      <w:divBdr>
        <w:top w:val="none" w:sz="0" w:space="0" w:color="auto"/>
        <w:left w:val="none" w:sz="0" w:space="0" w:color="auto"/>
        <w:bottom w:val="none" w:sz="0" w:space="0" w:color="auto"/>
        <w:right w:val="none" w:sz="0" w:space="0" w:color="auto"/>
      </w:divBdr>
      <w:divsChild>
        <w:div w:id="704911188">
          <w:marLeft w:val="0"/>
          <w:marRight w:val="0"/>
          <w:marTop w:val="0"/>
          <w:marBottom w:val="0"/>
          <w:divBdr>
            <w:top w:val="none" w:sz="0" w:space="0" w:color="auto"/>
            <w:left w:val="none" w:sz="0" w:space="0" w:color="auto"/>
            <w:bottom w:val="none" w:sz="0" w:space="0" w:color="auto"/>
            <w:right w:val="none" w:sz="0" w:space="0" w:color="auto"/>
          </w:divBdr>
        </w:div>
        <w:div w:id="679353149">
          <w:marLeft w:val="0"/>
          <w:marRight w:val="0"/>
          <w:marTop w:val="0"/>
          <w:marBottom w:val="0"/>
          <w:divBdr>
            <w:top w:val="none" w:sz="0" w:space="0" w:color="auto"/>
            <w:left w:val="none" w:sz="0" w:space="0" w:color="auto"/>
            <w:bottom w:val="none" w:sz="0" w:space="0" w:color="auto"/>
            <w:right w:val="none" w:sz="0" w:space="0" w:color="auto"/>
          </w:divBdr>
        </w:div>
        <w:div w:id="1429424419">
          <w:marLeft w:val="0"/>
          <w:marRight w:val="0"/>
          <w:marTop w:val="0"/>
          <w:marBottom w:val="0"/>
          <w:divBdr>
            <w:top w:val="none" w:sz="0" w:space="0" w:color="auto"/>
            <w:left w:val="none" w:sz="0" w:space="0" w:color="auto"/>
            <w:bottom w:val="none" w:sz="0" w:space="0" w:color="auto"/>
            <w:right w:val="none" w:sz="0" w:space="0" w:color="auto"/>
          </w:divBdr>
        </w:div>
        <w:div w:id="536741665">
          <w:marLeft w:val="0"/>
          <w:marRight w:val="0"/>
          <w:marTop w:val="0"/>
          <w:marBottom w:val="0"/>
          <w:divBdr>
            <w:top w:val="none" w:sz="0" w:space="0" w:color="auto"/>
            <w:left w:val="none" w:sz="0" w:space="0" w:color="auto"/>
            <w:bottom w:val="none" w:sz="0" w:space="0" w:color="auto"/>
            <w:right w:val="none" w:sz="0" w:space="0" w:color="auto"/>
          </w:divBdr>
        </w:div>
        <w:div w:id="1066076672">
          <w:marLeft w:val="0"/>
          <w:marRight w:val="0"/>
          <w:marTop w:val="0"/>
          <w:marBottom w:val="0"/>
          <w:divBdr>
            <w:top w:val="none" w:sz="0" w:space="0" w:color="auto"/>
            <w:left w:val="none" w:sz="0" w:space="0" w:color="auto"/>
            <w:bottom w:val="none" w:sz="0" w:space="0" w:color="auto"/>
            <w:right w:val="none" w:sz="0" w:space="0" w:color="auto"/>
          </w:divBdr>
        </w:div>
        <w:div w:id="1213421828">
          <w:marLeft w:val="0"/>
          <w:marRight w:val="0"/>
          <w:marTop w:val="0"/>
          <w:marBottom w:val="0"/>
          <w:divBdr>
            <w:top w:val="none" w:sz="0" w:space="0" w:color="auto"/>
            <w:left w:val="none" w:sz="0" w:space="0" w:color="auto"/>
            <w:bottom w:val="none" w:sz="0" w:space="0" w:color="auto"/>
            <w:right w:val="none" w:sz="0" w:space="0" w:color="auto"/>
          </w:divBdr>
        </w:div>
        <w:div w:id="935361066">
          <w:marLeft w:val="0"/>
          <w:marRight w:val="0"/>
          <w:marTop w:val="0"/>
          <w:marBottom w:val="0"/>
          <w:divBdr>
            <w:top w:val="none" w:sz="0" w:space="0" w:color="auto"/>
            <w:left w:val="none" w:sz="0" w:space="0" w:color="auto"/>
            <w:bottom w:val="none" w:sz="0" w:space="0" w:color="auto"/>
            <w:right w:val="none" w:sz="0" w:space="0" w:color="auto"/>
          </w:divBdr>
        </w:div>
        <w:div w:id="1512989174">
          <w:marLeft w:val="0"/>
          <w:marRight w:val="0"/>
          <w:marTop w:val="0"/>
          <w:marBottom w:val="0"/>
          <w:divBdr>
            <w:top w:val="none" w:sz="0" w:space="0" w:color="auto"/>
            <w:left w:val="none" w:sz="0" w:space="0" w:color="auto"/>
            <w:bottom w:val="none" w:sz="0" w:space="0" w:color="auto"/>
            <w:right w:val="none" w:sz="0" w:space="0" w:color="auto"/>
          </w:divBdr>
        </w:div>
        <w:div w:id="48693759">
          <w:marLeft w:val="0"/>
          <w:marRight w:val="0"/>
          <w:marTop w:val="0"/>
          <w:marBottom w:val="0"/>
          <w:divBdr>
            <w:top w:val="none" w:sz="0" w:space="0" w:color="auto"/>
            <w:left w:val="none" w:sz="0" w:space="0" w:color="auto"/>
            <w:bottom w:val="none" w:sz="0" w:space="0" w:color="auto"/>
            <w:right w:val="none" w:sz="0" w:space="0" w:color="auto"/>
          </w:divBdr>
        </w:div>
        <w:div w:id="2052340460">
          <w:marLeft w:val="0"/>
          <w:marRight w:val="0"/>
          <w:marTop w:val="0"/>
          <w:marBottom w:val="0"/>
          <w:divBdr>
            <w:top w:val="none" w:sz="0" w:space="0" w:color="auto"/>
            <w:left w:val="none" w:sz="0" w:space="0" w:color="auto"/>
            <w:bottom w:val="none" w:sz="0" w:space="0" w:color="auto"/>
            <w:right w:val="none" w:sz="0" w:space="0" w:color="auto"/>
          </w:divBdr>
        </w:div>
      </w:divsChild>
    </w:div>
    <w:div w:id="82799887">
      <w:bodyDiv w:val="1"/>
      <w:marLeft w:val="0"/>
      <w:marRight w:val="0"/>
      <w:marTop w:val="0"/>
      <w:marBottom w:val="0"/>
      <w:divBdr>
        <w:top w:val="none" w:sz="0" w:space="0" w:color="auto"/>
        <w:left w:val="none" w:sz="0" w:space="0" w:color="auto"/>
        <w:bottom w:val="none" w:sz="0" w:space="0" w:color="auto"/>
        <w:right w:val="none" w:sz="0" w:space="0" w:color="auto"/>
      </w:divBdr>
    </w:div>
    <w:div w:id="109397069">
      <w:bodyDiv w:val="1"/>
      <w:marLeft w:val="0"/>
      <w:marRight w:val="0"/>
      <w:marTop w:val="0"/>
      <w:marBottom w:val="0"/>
      <w:divBdr>
        <w:top w:val="none" w:sz="0" w:space="0" w:color="auto"/>
        <w:left w:val="none" w:sz="0" w:space="0" w:color="auto"/>
        <w:bottom w:val="none" w:sz="0" w:space="0" w:color="auto"/>
        <w:right w:val="none" w:sz="0" w:space="0" w:color="auto"/>
      </w:divBdr>
      <w:divsChild>
        <w:div w:id="584606577">
          <w:marLeft w:val="0"/>
          <w:marRight w:val="0"/>
          <w:marTop w:val="0"/>
          <w:marBottom w:val="0"/>
          <w:divBdr>
            <w:top w:val="none" w:sz="0" w:space="0" w:color="auto"/>
            <w:left w:val="none" w:sz="0" w:space="0" w:color="auto"/>
            <w:bottom w:val="none" w:sz="0" w:space="0" w:color="auto"/>
            <w:right w:val="none" w:sz="0" w:space="0" w:color="auto"/>
          </w:divBdr>
        </w:div>
      </w:divsChild>
    </w:div>
    <w:div w:id="209534423">
      <w:bodyDiv w:val="1"/>
      <w:marLeft w:val="0"/>
      <w:marRight w:val="0"/>
      <w:marTop w:val="0"/>
      <w:marBottom w:val="0"/>
      <w:divBdr>
        <w:top w:val="none" w:sz="0" w:space="0" w:color="auto"/>
        <w:left w:val="none" w:sz="0" w:space="0" w:color="auto"/>
        <w:bottom w:val="none" w:sz="0" w:space="0" w:color="auto"/>
        <w:right w:val="none" w:sz="0" w:space="0" w:color="auto"/>
      </w:divBdr>
      <w:divsChild>
        <w:div w:id="1017657899">
          <w:marLeft w:val="0"/>
          <w:marRight w:val="0"/>
          <w:marTop w:val="0"/>
          <w:marBottom w:val="0"/>
          <w:divBdr>
            <w:top w:val="none" w:sz="0" w:space="0" w:color="auto"/>
            <w:left w:val="none" w:sz="0" w:space="0" w:color="auto"/>
            <w:bottom w:val="none" w:sz="0" w:space="0" w:color="auto"/>
            <w:right w:val="none" w:sz="0" w:space="0" w:color="auto"/>
          </w:divBdr>
        </w:div>
        <w:div w:id="1976568628">
          <w:marLeft w:val="0"/>
          <w:marRight w:val="0"/>
          <w:marTop w:val="0"/>
          <w:marBottom w:val="0"/>
          <w:divBdr>
            <w:top w:val="none" w:sz="0" w:space="0" w:color="auto"/>
            <w:left w:val="none" w:sz="0" w:space="0" w:color="auto"/>
            <w:bottom w:val="none" w:sz="0" w:space="0" w:color="auto"/>
            <w:right w:val="none" w:sz="0" w:space="0" w:color="auto"/>
          </w:divBdr>
        </w:div>
        <w:div w:id="169949816">
          <w:marLeft w:val="0"/>
          <w:marRight w:val="0"/>
          <w:marTop w:val="0"/>
          <w:marBottom w:val="0"/>
          <w:divBdr>
            <w:top w:val="none" w:sz="0" w:space="0" w:color="auto"/>
            <w:left w:val="none" w:sz="0" w:space="0" w:color="auto"/>
            <w:bottom w:val="none" w:sz="0" w:space="0" w:color="auto"/>
            <w:right w:val="none" w:sz="0" w:space="0" w:color="auto"/>
          </w:divBdr>
        </w:div>
        <w:div w:id="2065639853">
          <w:marLeft w:val="0"/>
          <w:marRight w:val="0"/>
          <w:marTop w:val="0"/>
          <w:marBottom w:val="0"/>
          <w:divBdr>
            <w:top w:val="none" w:sz="0" w:space="0" w:color="auto"/>
            <w:left w:val="none" w:sz="0" w:space="0" w:color="auto"/>
            <w:bottom w:val="none" w:sz="0" w:space="0" w:color="auto"/>
            <w:right w:val="none" w:sz="0" w:space="0" w:color="auto"/>
          </w:divBdr>
        </w:div>
        <w:div w:id="1012873457">
          <w:marLeft w:val="0"/>
          <w:marRight w:val="0"/>
          <w:marTop w:val="0"/>
          <w:marBottom w:val="0"/>
          <w:divBdr>
            <w:top w:val="none" w:sz="0" w:space="0" w:color="auto"/>
            <w:left w:val="none" w:sz="0" w:space="0" w:color="auto"/>
            <w:bottom w:val="none" w:sz="0" w:space="0" w:color="auto"/>
            <w:right w:val="none" w:sz="0" w:space="0" w:color="auto"/>
          </w:divBdr>
        </w:div>
        <w:div w:id="1735663671">
          <w:marLeft w:val="0"/>
          <w:marRight w:val="0"/>
          <w:marTop w:val="0"/>
          <w:marBottom w:val="0"/>
          <w:divBdr>
            <w:top w:val="none" w:sz="0" w:space="0" w:color="auto"/>
            <w:left w:val="none" w:sz="0" w:space="0" w:color="auto"/>
            <w:bottom w:val="none" w:sz="0" w:space="0" w:color="auto"/>
            <w:right w:val="none" w:sz="0" w:space="0" w:color="auto"/>
          </w:divBdr>
        </w:div>
        <w:div w:id="1637759711">
          <w:marLeft w:val="0"/>
          <w:marRight w:val="0"/>
          <w:marTop w:val="0"/>
          <w:marBottom w:val="0"/>
          <w:divBdr>
            <w:top w:val="none" w:sz="0" w:space="0" w:color="auto"/>
            <w:left w:val="none" w:sz="0" w:space="0" w:color="auto"/>
            <w:bottom w:val="none" w:sz="0" w:space="0" w:color="auto"/>
            <w:right w:val="none" w:sz="0" w:space="0" w:color="auto"/>
          </w:divBdr>
        </w:div>
      </w:divsChild>
    </w:div>
    <w:div w:id="308635695">
      <w:bodyDiv w:val="1"/>
      <w:marLeft w:val="0"/>
      <w:marRight w:val="0"/>
      <w:marTop w:val="0"/>
      <w:marBottom w:val="0"/>
      <w:divBdr>
        <w:top w:val="none" w:sz="0" w:space="0" w:color="auto"/>
        <w:left w:val="none" w:sz="0" w:space="0" w:color="auto"/>
        <w:bottom w:val="none" w:sz="0" w:space="0" w:color="auto"/>
        <w:right w:val="none" w:sz="0" w:space="0" w:color="auto"/>
      </w:divBdr>
    </w:div>
    <w:div w:id="532042747">
      <w:bodyDiv w:val="1"/>
      <w:marLeft w:val="0"/>
      <w:marRight w:val="0"/>
      <w:marTop w:val="0"/>
      <w:marBottom w:val="0"/>
      <w:divBdr>
        <w:top w:val="none" w:sz="0" w:space="0" w:color="auto"/>
        <w:left w:val="none" w:sz="0" w:space="0" w:color="auto"/>
        <w:bottom w:val="none" w:sz="0" w:space="0" w:color="auto"/>
        <w:right w:val="none" w:sz="0" w:space="0" w:color="auto"/>
      </w:divBdr>
    </w:div>
    <w:div w:id="548692575">
      <w:bodyDiv w:val="1"/>
      <w:marLeft w:val="0"/>
      <w:marRight w:val="0"/>
      <w:marTop w:val="0"/>
      <w:marBottom w:val="0"/>
      <w:divBdr>
        <w:top w:val="none" w:sz="0" w:space="0" w:color="auto"/>
        <w:left w:val="none" w:sz="0" w:space="0" w:color="auto"/>
        <w:bottom w:val="none" w:sz="0" w:space="0" w:color="auto"/>
        <w:right w:val="none" w:sz="0" w:space="0" w:color="auto"/>
      </w:divBdr>
    </w:div>
    <w:div w:id="759984458">
      <w:bodyDiv w:val="1"/>
      <w:marLeft w:val="0"/>
      <w:marRight w:val="0"/>
      <w:marTop w:val="0"/>
      <w:marBottom w:val="0"/>
      <w:divBdr>
        <w:top w:val="none" w:sz="0" w:space="0" w:color="auto"/>
        <w:left w:val="none" w:sz="0" w:space="0" w:color="auto"/>
        <w:bottom w:val="none" w:sz="0" w:space="0" w:color="auto"/>
        <w:right w:val="none" w:sz="0" w:space="0" w:color="auto"/>
      </w:divBdr>
    </w:div>
    <w:div w:id="889071801">
      <w:bodyDiv w:val="1"/>
      <w:marLeft w:val="0"/>
      <w:marRight w:val="0"/>
      <w:marTop w:val="0"/>
      <w:marBottom w:val="0"/>
      <w:divBdr>
        <w:top w:val="none" w:sz="0" w:space="0" w:color="auto"/>
        <w:left w:val="none" w:sz="0" w:space="0" w:color="auto"/>
        <w:bottom w:val="none" w:sz="0" w:space="0" w:color="auto"/>
        <w:right w:val="none" w:sz="0" w:space="0" w:color="auto"/>
      </w:divBdr>
      <w:divsChild>
        <w:div w:id="1106458617">
          <w:marLeft w:val="0"/>
          <w:marRight w:val="0"/>
          <w:marTop w:val="0"/>
          <w:marBottom w:val="0"/>
          <w:divBdr>
            <w:top w:val="none" w:sz="0" w:space="0" w:color="auto"/>
            <w:left w:val="none" w:sz="0" w:space="0" w:color="auto"/>
            <w:bottom w:val="none" w:sz="0" w:space="0" w:color="auto"/>
            <w:right w:val="none" w:sz="0" w:space="0" w:color="auto"/>
          </w:divBdr>
        </w:div>
        <w:div w:id="1762482437">
          <w:marLeft w:val="0"/>
          <w:marRight w:val="0"/>
          <w:marTop w:val="0"/>
          <w:marBottom w:val="0"/>
          <w:divBdr>
            <w:top w:val="none" w:sz="0" w:space="0" w:color="auto"/>
            <w:left w:val="none" w:sz="0" w:space="0" w:color="auto"/>
            <w:bottom w:val="none" w:sz="0" w:space="0" w:color="auto"/>
            <w:right w:val="none" w:sz="0" w:space="0" w:color="auto"/>
          </w:divBdr>
        </w:div>
      </w:divsChild>
    </w:div>
    <w:div w:id="946699646">
      <w:bodyDiv w:val="1"/>
      <w:marLeft w:val="0"/>
      <w:marRight w:val="0"/>
      <w:marTop w:val="0"/>
      <w:marBottom w:val="0"/>
      <w:divBdr>
        <w:top w:val="none" w:sz="0" w:space="0" w:color="auto"/>
        <w:left w:val="none" w:sz="0" w:space="0" w:color="auto"/>
        <w:bottom w:val="none" w:sz="0" w:space="0" w:color="auto"/>
        <w:right w:val="none" w:sz="0" w:space="0" w:color="auto"/>
      </w:divBdr>
    </w:div>
    <w:div w:id="1017192585">
      <w:bodyDiv w:val="1"/>
      <w:marLeft w:val="0"/>
      <w:marRight w:val="0"/>
      <w:marTop w:val="0"/>
      <w:marBottom w:val="0"/>
      <w:divBdr>
        <w:top w:val="none" w:sz="0" w:space="0" w:color="auto"/>
        <w:left w:val="none" w:sz="0" w:space="0" w:color="auto"/>
        <w:bottom w:val="none" w:sz="0" w:space="0" w:color="auto"/>
        <w:right w:val="none" w:sz="0" w:space="0" w:color="auto"/>
      </w:divBdr>
      <w:divsChild>
        <w:div w:id="1369716264">
          <w:marLeft w:val="0"/>
          <w:marRight w:val="0"/>
          <w:marTop w:val="0"/>
          <w:marBottom w:val="0"/>
          <w:divBdr>
            <w:top w:val="none" w:sz="0" w:space="0" w:color="auto"/>
            <w:left w:val="none" w:sz="0" w:space="0" w:color="auto"/>
            <w:bottom w:val="none" w:sz="0" w:space="0" w:color="auto"/>
            <w:right w:val="none" w:sz="0" w:space="0" w:color="auto"/>
          </w:divBdr>
        </w:div>
      </w:divsChild>
    </w:div>
    <w:div w:id="1059479281">
      <w:bodyDiv w:val="1"/>
      <w:marLeft w:val="0"/>
      <w:marRight w:val="0"/>
      <w:marTop w:val="0"/>
      <w:marBottom w:val="0"/>
      <w:divBdr>
        <w:top w:val="none" w:sz="0" w:space="0" w:color="auto"/>
        <w:left w:val="none" w:sz="0" w:space="0" w:color="auto"/>
        <w:bottom w:val="none" w:sz="0" w:space="0" w:color="auto"/>
        <w:right w:val="none" w:sz="0" w:space="0" w:color="auto"/>
      </w:divBdr>
    </w:div>
    <w:div w:id="1068382474">
      <w:bodyDiv w:val="1"/>
      <w:marLeft w:val="0"/>
      <w:marRight w:val="0"/>
      <w:marTop w:val="0"/>
      <w:marBottom w:val="0"/>
      <w:divBdr>
        <w:top w:val="none" w:sz="0" w:space="0" w:color="auto"/>
        <w:left w:val="none" w:sz="0" w:space="0" w:color="auto"/>
        <w:bottom w:val="none" w:sz="0" w:space="0" w:color="auto"/>
        <w:right w:val="none" w:sz="0" w:space="0" w:color="auto"/>
      </w:divBdr>
      <w:divsChild>
        <w:div w:id="1573196209">
          <w:marLeft w:val="0"/>
          <w:marRight w:val="0"/>
          <w:marTop w:val="0"/>
          <w:marBottom w:val="0"/>
          <w:divBdr>
            <w:top w:val="none" w:sz="0" w:space="0" w:color="auto"/>
            <w:left w:val="none" w:sz="0" w:space="0" w:color="auto"/>
            <w:bottom w:val="none" w:sz="0" w:space="0" w:color="auto"/>
            <w:right w:val="none" w:sz="0" w:space="0" w:color="auto"/>
          </w:divBdr>
        </w:div>
      </w:divsChild>
    </w:div>
    <w:div w:id="1072587194">
      <w:bodyDiv w:val="1"/>
      <w:marLeft w:val="0"/>
      <w:marRight w:val="0"/>
      <w:marTop w:val="0"/>
      <w:marBottom w:val="0"/>
      <w:divBdr>
        <w:top w:val="none" w:sz="0" w:space="0" w:color="auto"/>
        <w:left w:val="none" w:sz="0" w:space="0" w:color="auto"/>
        <w:bottom w:val="none" w:sz="0" w:space="0" w:color="auto"/>
        <w:right w:val="none" w:sz="0" w:space="0" w:color="auto"/>
      </w:divBdr>
    </w:div>
    <w:div w:id="1156844477">
      <w:bodyDiv w:val="1"/>
      <w:marLeft w:val="0"/>
      <w:marRight w:val="0"/>
      <w:marTop w:val="0"/>
      <w:marBottom w:val="0"/>
      <w:divBdr>
        <w:top w:val="none" w:sz="0" w:space="0" w:color="auto"/>
        <w:left w:val="none" w:sz="0" w:space="0" w:color="auto"/>
        <w:bottom w:val="none" w:sz="0" w:space="0" w:color="auto"/>
        <w:right w:val="none" w:sz="0" w:space="0" w:color="auto"/>
      </w:divBdr>
      <w:divsChild>
        <w:div w:id="1487479504">
          <w:marLeft w:val="0"/>
          <w:marRight w:val="0"/>
          <w:marTop w:val="0"/>
          <w:marBottom w:val="0"/>
          <w:divBdr>
            <w:top w:val="none" w:sz="0" w:space="0" w:color="auto"/>
            <w:left w:val="none" w:sz="0" w:space="0" w:color="auto"/>
            <w:bottom w:val="none" w:sz="0" w:space="0" w:color="auto"/>
            <w:right w:val="none" w:sz="0" w:space="0" w:color="auto"/>
          </w:divBdr>
        </w:div>
      </w:divsChild>
    </w:div>
    <w:div w:id="1258830793">
      <w:bodyDiv w:val="1"/>
      <w:marLeft w:val="0"/>
      <w:marRight w:val="0"/>
      <w:marTop w:val="0"/>
      <w:marBottom w:val="0"/>
      <w:divBdr>
        <w:top w:val="none" w:sz="0" w:space="0" w:color="auto"/>
        <w:left w:val="none" w:sz="0" w:space="0" w:color="auto"/>
        <w:bottom w:val="none" w:sz="0" w:space="0" w:color="auto"/>
        <w:right w:val="none" w:sz="0" w:space="0" w:color="auto"/>
      </w:divBdr>
    </w:div>
    <w:div w:id="1265110813">
      <w:bodyDiv w:val="1"/>
      <w:marLeft w:val="0"/>
      <w:marRight w:val="0"/>
      <w:marTop w:val="0"/>
      <w:marBottom w:val="0"/>
      <w:divBdr>
        <w:top w:val="none" w:sz="0" w:space="0" w:color="auto"/>
        <w:left w:val="none" w:sz="0" w:space="0" w:color="auto"/>
        <w:bottom w:val="none" w:sz="0" w:space="0" w:color="auto"/>
        <w:right w:val="none" w:sz="0" w:space="0" w:color="auto"/>
      </w:divBdr>
    </w:div>
    <w:div w:id="1284733605">
      <w:bodyDiv w:val="1"/>
      <w:marLeft w:val="0"/>
      <w:marRight w:val="0"/>
      <w:marTop w:val="0"/>
      <w:marBottom w:val="0"/>
      <w:divBdr>
        <w:top w:val="none" w:sz="0" w:space="0" w:color="auto"/>
        <w:left w:val="none" w:sz="0" w:space="0" w:color="auto"/>
        <w:bottom w:val="none" w:sz="0" w:space="0" w:color="auto"/>
        <w:right w:val="none" w:sz="0" w:space="0" w:color="auto"/>
      </w:divBdr>
      <w:divsChild>
        <w:div w:id="945844323">
          <w:marLeft w:val="0"/>
          <w:marRight w:val="0"/>
          <w:marTop w:val="0"/>
          <w:marBottom w:val="0"/>
          <w:divBdr>
            <w:top w:val="none" w:sz="0" w:space="0" w:color="auto"/>
            <w:left w:val="none" w:sz="0" w:space="0" w:color="auto"/>
            <w:bottom w:val="none" w:sz="0" w:space="0" w:color="auto"/>
            <w:right w:val="none" w:sz="0" w:space="0" w:color="auto"/>
          </w:divBdr>
        </w:div>
        <w:div w:id="1983386146">
          <w:marLeft w:val="0"/>
          <w:marRight w:val="0"/>
          <w:marTop w:val="0"/>
          <w:marBottom w:val="0"/>
          <w:divBdr>
            <w:top w:val="none" w:sz="0" w:space="0" w:color="auto"/>
            <w:left w:val="none" w:sz="0" w:space="0" w:color="auto"/>
            <w:bottom w:val="none" w:sz="0" w:space="0" w:color="auto"/>
            <w:right w:val="none" w:sz="0" w:space="0" w:color="auto"/>
          </w:divBdr>
        </w:div>
        <w:div w:id="2039352058">
          <w:marLeft w:val="0"/>
          <w:marRight w:val="0"/>
          <w:marTop w:val="0"/>
          <w:marBottom w:val="0"/>
          <w:divBdr>
            <w:top w:val="none" w:sz="0" w:space="0" w:color="auto"/>
            <w:left w:val="none" w:sz="0" w:space="0" w:color="auto"/>
            <w:bottom w:val="none" w:sz="0" w:space="0" w:color="auto"/>
            <w:right w:val="none" w:sz="0" w:space="0" w:color="auto"/>
          </w:divBdr>
        </w:div>
        <w:div w:id="2063482077">
          <w:marLeft w:val="0"/>
          <w:marRight w:val="0"/>
          <w:marTop w:val="0"/>
          <w:marBottom w:val="0"/>
          <w:divBdr>
            <w:top w:val="none" w:sz="0" w:space="0" w:color="auto"/>
            <w:left w:val="none" w:sz="0" w:space="0" w:color="auto"/>
            <w:bottom w:val="none" w:sz="0" w:space="0" w:color="auto"/>
            <w:right w:val="none" w:sz="0" w:space="0" w:color="auto"/>
          </w:divBdr>
        </w:div>
        <w:div w:id="982394007">
          <w:marLeft w:val="0"/>
          <w:marRight w:val="0"/>
          <w:marTop w:val="0"/>
          <w:marBottom w:val="0"/>
          <w:divBdr>
            <w:top w:val="none" w:sz="0" w:space="0" w:color="auto"/>
            <w:left w:val="none" w:sz="0" w:space="0" w:color="auto"/>
            <w:bottom w:val="none" w:sz="0" w:space="0" w:color="auto"/>
            <w:right w:val="none" w:sz="0" w:space="0" w:color="auto"/>
          </w:divBdr>
        </w:div>
      </w:divsChild>
    </w:div>
    <w:div w:id="1396128498">
      <w:bodyDiv w:val="1"/>
      <w:marLeft w:val="0"/>
      <w:marRight w:val="0"/>
      <w:marTop w:val="0"/>
      <w:marBottom w:val="0"/>
      <w:divBdr>
        <w:top w:val="none" w:sz="0" w:space="0" w:color="auto"/>
        <w:left w:val="none" w:sz="0" w:space="0" w:color="auto"/>
        <w:bottom w:val="none" w:sz="0" w:space="0" w:color="auto"/>
        <w:right w:val="none" w:sz="0" w:space="0" w:color="auto"/>
      </w:divBdr>
    </w:div>
    <w:div w:id="1499618643">
      <w:bodyDiv w:val="1"/>
      <w:marLeft w:val="0"/>
      <w:marRight w:val="0"/>
      <w:marTop w:val="0"/>
      <w:marBottom w:val="0"/>
      <w:divBdr>
        <w:top w:val="none" w:sz="0" w:space="0" w:color="auto"/>
        <w:left w:val="none" w:sz="0" w:space="0" w:color="auto"/>
        <w:bottom w:val="none" w:sz="0" w:space="0" w:color="auto"/>
        <w:right w:val="none" w:sz="0" w:space="0" w:color="auto"/>
      </w:divBdr>
      <w:divsChild>
        <w:div w:id="1358194501">
          <w:marLeft w:val="0"/>
          <w:marRight w:val="0"/>
          <w:marTop w:val="0"/>
          <w:marBottom w:val="0"/>
          <w:divBdr>
            <w:top w:val="none" w:sz="0" w:space="0" w:color="auto"/>
            <w:left w:val="none" w:sz="0" w:space="0" w:color="auto"/>
            <w:bottom w:val="none" w:sz="0" w:space="0" w:color="auto"/>
            <w:right w:val="none" w:sz="0" w:space="0" w:color="auto"/>
          </w:divBdr>
        </w:div>
      </w:divsChild>
    </w:div>
    <w:div w:id="1571381415">
      <w:bodyDiv w:val="1"/>
      <w:marLeft w:val="0"/>
      <w:marRight w:val="0"/>
      <w:marTop w:val="0"/>
      <w:marBottom w:val="0"/>
      <w:divBdr>
        <w:top w:val="none" w:sz="0" w:space="0" w:color="auto"/>
        <w:left w:val="none" w:sz="0" w:space="0" w:color="auto"/>
        <w:bottom w:val="none" w:sz="0" w:space="0" w:color="auto"/>
        <w:right w:val="none" w:sz="0" w:space="0" w:color="auto"/>
      </w:divBdr>
      <w:divsChild>
        <w:div w:id="611594586">
          <w:marLeft w:val="0"/>
          <w:marRight w:val="0"/>
          <w:marTop w:val="0"/>
          <w:marBottom w:val="0"/>
          <w:divBdr>
            <w:top w:val="none" w:sz="0" w:space="0" w:color="auto"/>
            <w:left w:val="none" w:sz="0" w:space="0" w:color="auto"/>
            <w:bottom w:val="none" w:sz="0" w:space="0" w:color="auto"/>
            <w:right w:val="none" w:sz="0" w:space="0" w:color="auto"/>
          </w:divBdr>
        </w:div>
        <w:div w:id="1189297682">
          <w:marLeft w:val="0"/>
          <w:marRight w:val="0"/>
          <w:marTop w:val="0"/>
          <w:marBottom w:val="0"/>
          <w:divBdr>
            <w:top w:val="none" w:sz="0" w:space="0" w:color="auto"/>
            <w:left w:val="none" w:sz="0" w:space="0" w:color="auto"/>
            <w:bottom w:val="none" w:sz="0" w:space="0" w:color="auto"/>
            <w:right w:val="none" w:sz="0" w:space="0" w:color="auto"/>
          </w:divBdr>
        </w:div>
        <w:div w:id="1763378556">
          <w:marLeft w:val="0"/>
          <w:marRight w:val="0"/>
          <w:marTop w:val="0"/>
          <w:marBottom w:val="0"/>
          <w:divBdr>
            <w:top w:val="none" w:sz="0" w:space="0" w:color="auto"/>
            <w:left w:val="none" w:sz="0" w:space="0" w:color="auto"/>
            <w:bottom w:val="none" w:sz="0" w:space="0" w:color="auto"/>
            <w:right w:val="none" w:sz="0" w:space="0" w:color="auto"/>
          </w:divBdr>
        </w:div>
      </w:divsChild>
    </w:div>
    <w:div w:id="1641033011">
      <w:bodyDiv w:val="1"/>
      <w:marLeft w:val="0"/>
      <w:marRight w:val="0"/>
      <w:marTop w:val="0"/>
      <w:marBottom w:val="0"/>
      <w:divBdr>
        <w:top w:val="none" w:sz="0" w:space="0" w:color="auto"/>
        <w:left w:val="none" w:sz="0" w:space="0" w:color="auto"/>
        <w:bottom w:val="none" w:sz="0" w:space="0" w:color="auto"/>
        <w:right w:val="none" w:sz="0" w:space="0" w:color="auto"/>
      </w:divBdr>
    </w:div>
    <w:div w:id="1845895125">
      <w:bodyDiv w:val="1"/>
      <w:marLeft w:val="0"/>
      <w:marRight w:val="0"/>
      <w:marTop w:val="0"/>
      <w:marBottom w:val="0"/>
      <w:divBdr>
        <w:top w:val="none" w:sz="0" w:space="0" w:color="auto"/>
        <w:left w:val="none" w:sz="0" w:space="0" w:color="auto"/>
        <w:bottom w:val="none" w:sz="0" w:space="0" w:color="auto"/>
        <w:right w:val="none" w:sz="0" w:space="0" w:color="auto"/>
      </w:divBdr>
    </w:div>
    <w:div w:id="1878271864">
      <w:bodyDiv w:val="1"/>
      <w:marLeft w:val="0"/>
      <w:marRight w:val="0"/>
      <w:marTop w:val="0"/>
      <w:marBottom w:val="0"/>
      <w:divBdr>
        <w:top w:val="none" w:sz="0" w:space="0" w:color="auto"/>
        <w:left w:val="none" w:sz="0" w:space="0" w:color="auto"/>
        <w:bottom w:val="none" w:sz="0" w:space="0" w:color="auto"/>
        <w:right w:val="none" w:sz="0" w:space="0" w:color="auto"/>
      </w:divBdr>
      <w:divsChild>
        <w:div w:id="587350544">
          <w:marLeft w:val="0"/>
          <w:marRight w:val="0"/>
          <w:marTop w:val="0"/>
          <w:marBottom w:val="0"/>
          <w:divBdr>
            <w:top w:val="none" w:sz="0" w:space="0" w:color="auto"/>
            <w:left w:val="none" w:sz="0" w:space="0" w:color="auto"/>
            <w:bottom w:val="none" w:sz="0" w:space="0" w:color="auto"/>
            <w:right w:val="none" w:sz="0" w:space="0" w:color="auto"/>
          </w:divBdr>
        </w:div>
      </w:divsChild>
    </w:div>
    <w:div w:id="2053848102">
      <w:bodyDiv w:val="1"/>
      <w:marLeft w:val="0"/>
      <w:marRight w:val="0"/>
      <w:marTop w:val="0"/>
      <w:marBottom w:val="0"/>
      <w:divBdr>
        <w:top w:val="none" w:sz="0" w:space="0" w:color="auto"/>
        <w:left w:val="none" w:sz="0" w:space="0" w:color="auto"/>
        <w:bottom w:val="none" w:sz="0" w:space="0" w:color="auto"/>
        <w:right w:val="none" w:sz="0" w:space="0" w:color="auto"/>
      </w:divBdr>
      <w:divsChild>
        <w:div w:id="2002660185">
          <w:marLeft w:val="0"/>
          <w:marRight w:val="0"/>
          <w:marTop w:val="0"/>
          <w:marBottom w:val="0"/>
          <w:divBdr>
            <w:top w:val="none" w:sz="0" w:space="0" w:color="auto"/>
            <w:left w:val="none" w:sz="0" w:space="0" w:color="auto"/>
            <w:bottom w:val="none" w:sz="0" w:space="0" w:color="auto"/>
            <w:right w:val="none" w:sz="0" w:space="0" w:color="auto"/>
          </w:divBdr>
        </w:div>
      </w:divsChild>
    </w:div>
    <w:div w:id="209447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1669C-6750-49AD-8619-96E43A042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7</Pages>
  <Words>1732</Words>
  <Characters>9876</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rocca</dc:creator>
  <cp:keywords/>
  <dc:description/>
  <cp:lastModifiedBy>Rebuglio Marco</cp:lastModifiedBy>
  <cp:revision>33</cp:revision>
  <cp:lastPrinted>2017-02-01T13:40:00Z</cp:lastPrinted>
  <dcterms:created xsi:type="dcterms:W3CDTF">2023-01-25T18:28:00Z</dcterms:created>
  <dcterms:modified xsi:type="dcterms:W3CDTF">2024-03-28T14:35:00Z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bc0c9e3-7ca9-412d-9807-20fc85c8773f_Enabled">
    <vt:lpwstr>true</vt:lpwstr>
  </property>
  <property fmtid="{D5CDD505-2E9C-101B-9397-08002B2CF9AE}" pid="3" name="MSIP_Label_ebc0c9e3-7ca9-412d-9807-20fc85c8773f_SetDate">
    <vt:lpwstr>2023-01-25T18:28:24Z</vt:lpwstr>
  </property>
  <property fmtid="{D5CDD505-2E9C-101B-9397-08002B2CF9AE}" pid="4" name="MSIP_Label_ebc0c9e3-7ca9-412d-9807-20fc85c8773f_Method">
    <vt:lpwstr>Privileged</vt:lpwstr>
  </property>
  <property fmtid="{D5CDD505-2E9C-101B-9397-08002B2CF9AE}" pid="5" name="MSIP_Label_ebc0c9e3-7ca9-412d-9807-20fc85c8773f_Name">
    <vt:lpwstr>INTERNAL USE</vt:lpwstr>
  </property>
  <property fmtid="{D5CDD505-2E9C-101B-9397-08002B2CF9AE}" pid="6" name="MSIP_Label_ebc0c9e3-7ca9-412d-9807-20fc85c8773f_SiteId">
    <vt:lpwstr>72d74aa2-ffea-4854-b246-6241845ee5ff</vt:lpwstr>
  </property>
  <property fmtid="{D5CDD505-2E9C-101B-9397-08002B2CF9AE}" pid="7" name="MSIP_Label_ebc0c9e3-7ca9-412d-9807-20fc85c8773f_ActionId">
    <vt:lpwstr>91e422ed-83df-44db-a9e5-bea41177fc06</vt:lpwstr>
  </property>
  <property fmtid="{D5CDD505-2E9C-101B-9397-08002B2CF9AE}" pid="8" name="MSIP_Label_ebc0c9e3-7ca9-412d-9807-20fc85c8773f_ContentBits">
    <vt:lpwstr>2</vt:lpwstr>
  </property>
</Properties>
</file>